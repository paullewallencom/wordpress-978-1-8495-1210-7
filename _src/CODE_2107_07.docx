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6D5" w:rsidRPr="008A31E6" w:rsidRDefault="00C906D5" w:rsidP="00C906D5">
      <w:pPr>
        <w:pStyle w:val="CodePACKT"/>
        <w:pBdr>
          <w:left w:val="none" w:sz="0" w:space="0" w:color="auto"/>
        </w:pBdr>
        <w:rPr>
          <w:lang w:val="en-GB"/>
        </w:rPr>
      </w:pPr>
      <w:r w:rsidRPr="008A31E6">
        <w:rPr>
          <w:lang w:val="en-GB"/>
        </w:rPr>
        <w:t>&lt;?</w:t>
      </w:r>
      <w:proofErr w:type="spellStart"/>
      <w:r w:rsidRPr="008A31E6">
        <w:rPr>
          <w:lang w:val="en-GB"/>
        </w:rPr>
        <w:t>php</w:t>
      </w:r>
      <w:proofErr w:type="spellEnd"/>
    </w:p>
    <w:p w:rsidR="00C906D5" w:rsidRPr="008A31E6" w:rsidRDefault="00C906D5" w:rsidP="00C906D5">
      <w:pPr>
        <w:pStyle w:val="CodePACKT"/>
        <w:pBdr>
          <w:left w:val="none" w:sz="0" w:space="0" w:color="auto"/>
        </w:pBdr>
        <w:rPr>
          <w:lang w:val="en-GB"/>
        </w:rPr>
      </w:pPr>
      <w:ins w:id="0" w:author="Dayan Hyames" w:date="2011-02-16T15:57:00Z">
        <w:r>
          <w:rPr>
            <w:lang w:val="en-GB"/>
          </w:rPr>
          <w:t xml:space="preserve">  </w:t>
        </w:r>
      </w:ins>
      <w:proofErr w:type="spellStart"/>
      <w:r w:rsidRPr="008A31E6">
        <w:rPr>
          <w:lang w:val="en-GB"/>
        </w:rPr>
        <w:t>remove_action</w:t>
      </w:r>
      <w:proofErr w:type="spellEnd"/>
      <w:r w:rsidRPr="008A31E6">
        <w:rPr>
          <w:lang w:val="en-GB"/>
        </w:rPr>
        <w:t>( .. this .. );</w:t>
      </w:r>
    </w:p>
    <w:p w:rsidR="00C906D5" w:rsidRPr="008A31E6" w:rsidRDefault="00C906D5" w:rsidP="00C906D5">
      <w:pPr>
        <w:pStyle w:val="CodePACKT"/>
        <w:pBdr>
          <w:left w:val="none" w:sz="0" w:space="0" w:color="auto"/>
        </w:pBdr>
        <w:rPr>
          <w:lang w:val="en-GB"/>
        </w:rPr>
      </w:pPr>
      <w:ins w:id="1" w:author="Dayan Hyames" w:date="2011-02-16T15:57:00Z">
        <w:r>
          <w:rPr>
            <w:lang w:val="en-GB"/>
          </w:rPr>
          <w:t xml:space="preserve">  </w:t>
        </w:r>
      </w:ins>
      <w:proofErr w:type="spellStart"/>
      <w:r w:rsidRPr="008A31E6">
        <w:rPr>
          <w:lang w:val="en-GB"/>
        </w:rPr>
        <w:t>remove_action</w:t>
      </w:r>
      <w:proofErr w:type="spellEnd"/>
      <w:r w:rsidRPr="008A31E6">
        <w:rPr>
          <w:lang w:val="en-GB"/>
        </w:rPr>
        <w:t>( .. that .. );</w:t>
      </w:r>
    </w:p>
    <w:p w:rsidR="00C906D5" w:rsidRPr="008A31E6" w:rsidRDefault="00C906D5" w:rsidP="00C906D5">
      <w:pPr>
        <w:pStyle w:val="CodePACKT"/>
        <w:pBdr>
          <w:left w:val="none" w:sz="0" w:space="0" w:color="auto"/>
        </w:pBdr>
        <w:rPr>
          <w:lang w:val="en-GB"/>
        </w:rPr>
      </w:pPr>
      <w:ins w:id="2" w:author="Dayan Hyames" w:date="2011-02-16T15:57:00Z">
        <w:r>
          <w:rPr>
            <w:lang w:val="en-GB"/>
          </w:rPr>
          <w:t xml:space="preserve">  </w:t>
        </w:r>
      </w:ins>
      <w:proofErr w:type="spellStart"/>
      <w:r w:rsidRPr="008A31E6">
        <w:rPr>
          <w:lang w:val="en-GB"/>
        </w:rPr>
        <w:t>remove_action</w:t>
      </w:r>
      <w:proofErr w:type="spellEnd"/>
      <w:r w:rsidRPr="008A31E6">
        <w:rPr>
          <w:lang w:val="en-GB"/>
        </w:rPr>
        <w:t>( .. the other .. );</w:t>
      </w:r>
    </w:p>
    <w:p w:rsidR="00C906D5" w:rsidRPr="008A31E6" w:rsidRDefault="00C906D5" w:rsidP="00C906D5">
      <w:pPr>
        <w:pStyle w:val="CodePACKT"/>
        <w:pBdr>
          <w:left w:val="none" w:sz="0" w:space="0" w:color="auto"/>
        </w:pBdr>
        <w:rPr>
          <w:lang w:val="en-GB"/>
        </w:rPr>
      </w:pPr>
      <w:r w:rsidRPr="008A31E6">
        <w:rPr>
          <w:lang w:val="en-GB"/>
        </w:rPr>
        <w:t>?&gt;</w:t>
      </w:r>
    </w:p>
    <w:p w:rsidR="00C906D5" w:rsidRDefault="00C906D5" w:rsidP="00C906D5">
      <w:pPr>
        <w:pStyle w:val="CodePACKT"/>
        <w:pBdr>
          <w:left w:val="none" w:sz="0" w:space="0" w:color="auto"/>
        </w:pBdr>
        <w:rPr>
          <w:lang w:val="en-GB"/>
        </w:rPr>
      </w:pPr>
    </w:p>
    <w:p w:rsidR="00C906D5" w:rsidRDefault="00C906D5" w:rsidP="00C906D5">
      <w:pPr>
        <w:pStyle w:val="CodePACKT"/>
        <w:pBdr>
          <w:left w:val="none" w:sz="0" w:space="0" w:color="auto"/>
        </w:pBdr>
        <w:rPr>
          <w:lang w:val="en-GB"/>
        </w:rPr>
      </w:pPr>
      <w:proofErr w:type="spellStart"/>
      <w:r w:rsidRPr="008A31E6">
        <w:rPr>
          <w:lang w:val="en-GB"/>
        </w:rPr>
        <w:t>remove_action</w:t>
      </w:r>
      <w:proofErr w:type="spellEnd"/>
      <w:r w:rsidRPr="008A31E6">
        <w:rPr>
          <w:lang w:val="en-GB"/>
        </w:rPr>
        <w:t>(</w:t>
      </w:r>
      <w:del w:id="3" w:author="Dayan Hyames" w:date="2011-02-16T14:45:00Z">
        <w:r w:rsidRPr="008A31E6" w:rsidDel="00893928">
          <w:rPr>
            <w:lang w:val="en-GB"/>
          </w:rPr>
          <w:delText>'</w:delText>
        </w:r>
      </w:del>
      <w:ins w:id="4" w:author="Dayan Hyames" w:date="2011-02-16T14:45:00Z">
        <w:r>
          <w:rPr>
            <w:lang w:val="en-GB"/>
          </w:rPr>
          <w:t>'</w:t>
        </w:r>
      </w:ins>
      <w:proofErr w:type="spellStart"/>
      <w:r w:rsidRPr="008A31E6">
        <w:rPr>
          <w:lang w:val="en-GB"/>
        </w:rPr>
        <w:t>wp_head</w:t>
      </w:r>
      <w:proofErr w:type="spellEnd"/>
      <w:del w:id="5" w:author="Dayan Hyames" w:date="2011-02-16T14:45:00Z">
        <w:r w:rsidRPr="008A31E6" w:rsidDel="00893928">
          <w:rPr>
            <w:lang w:val="en-GB"/>
          </w:rPr>
          <w:delText>'</w:delText>
        </w:r>
      </w:del>
      <w:ins w:id="6" w:author="Dayan Hyames" w:date="2011-02-16T14:45:00Z">
        <w:r>
          <w:rPr>
            <w:lang w:val="en-GB"/>
          </w:rPr>
          <w:t>'</w:t>
        </w:r>
      </w:ins>
      <w:r w:rsidRPr="008A31E6">
        <w:rPr>
          <w:lang w:val="en-GB"/>
        </w:rPr>
        <w:t xml:space="preserve">, </w:t>
      </w:r>
      <w:del w:id="7" w:author="Dayan Hyames" w:date="2011-02-16T14:45:00Z">
        <w:r w:rsidRPr="008A31E6" w:rsidDel="00893928">
          <w:rPr>
            <w:lang w:val="en-GB"/>
          </w:rPr>
          <w:delText>'</w:delText>
        </w:r>
      </w:del>
      <w:ins w:id="8" w:author="Dayan Hyames" w:date="2011-02-16T14:45:00Z">
        <w:r>
          <w:rPr>
            <w:lang w:val="en-GB"/>
          </w:rPr>
          <w:t>'</w:t>
        </w:r>
      </w:ins>
      <w:proofErr w:type="spellStart"/>
      <w:r w:rsidRPr="008A31E6">
        <w:rPr>
          <w:lang w:val="en-GB"/>
        </w:rPr>
        <w:t>rsd_link</w:t>
      </w:r>
      <w:proofErr w:type="spellEnd"/>
      <w:del w:id="9" w:author="Dayan Hyames" w:date="2011-02-16T14:45:00Z">
        <w:r w:rsidRPr="008A31E6" w:rsidDel="00893928">
          <w:rPr>
            <w:lang w:val="en-GB"/>
          </w:rPr>
          <w:delText>'</w:delText>
        </w:r>
      </w:del>
      <w:ins w:id="10" w:author="Dayan Hyames" w:date="2011-02-16T14:45:00Z">
        <w:r>
          <w:rPr>
            <w:lang w:val="en-GB"/>
          </w:rPr>
          <w:t>'</w:t>
        </w:r>
      </w:ins>
      <w:r w:rsidRPr="008A31E6">
        <w:rPr>
          <w:lang w:val="en-GB"/>
        </w:rPr>
        <w:t xml:space="preserve"> ); </w:t>
      </w:r>
    </w:p>
    <w:p w:rsidR="00C906D5" w:rsidRDefault="00C906D5" w:rsidP="00C906D5">
      <w:pPr>
        <w:pStyle w:val="CodePACKT"/>
        <w:pBdr>
          <w:left w:val="none" w:sz="0" w:space="0" w:color="auto"/>
        </w:pBdr>
        <w:rPr>
          <w:lang w:val="en-GB"/>
        </w:rPr>
      </w:pPr>
    </w:p>
    <w:p w:rsidR="00C906D5" w:rsidRDefault="00C906D5" w:rsidP="00C906D5">
      <w:pPr>
        <w:pStyle w:val="CodePACKT"/>
        <w:pBdr>
          <w:left w:val="none" w:sz="0" w:space="0" w:color="auto"/>
        </w:pBdr>
        <w:rPr>
          <w:lang w:val="en-GB"/>
        </w:rPr>
      </w:pPr>
      <w:proofErr w:type="spellStart"/>
      <w:r w:rsidRPr="008A31E6">
        <w:rPr>
          <w:lang w:val="en-GB"/>
        </w:rPr>
        <w:t>remove_action</w:t>
      </w:r>
      <w:proofErr w:type="spellEnd"/>
      <w:r w:rsidRPr="008A31E6">
        <w:rPr>
          <w:lang w:val="en-GB"/>
        </w:rPr>
        <w:t>(</w:t>
      </w:r>
      <w:del w:id="11" w:author="Dayan Hyames" w:date="2011-02-16T14:45:00Z">
        <w:r w:rsidRPr="008A31E6" w:rsidDel="00893928">
          <w:rPr>
            <w:lang w:val="en-GB"/>
          </w:rPr>
          <w:delText>'</w:delText>
        </w:r>
      </w:del>
      <w:ins w:id="12" w:author="Dayan Hyames" w:date="2011-02-16T14:45:00Z">
        <w:r>
          <w:rPr>
            <w:lang w:val="en-GB"/>
          </w:rPr>
          <w:t>'</w:t>
        </w:r>
      </w:ins>
      <w:proofErr w:type="spellStart"/>
      <w:r w:rsidRPr="008A31E6">
        <w:rPr>
          <w:lang w:val="en-GB"/>
        </w:rPr>
        <w:t>wp_he</w:t>
      </w:r>
      <w:r>
        <w:rPr>
          <w:lang w:val="en-GB"/>
        </w:rPr>
        <w:t>ad</w:t>
      </w:r>
      <w:proofErr w:type="spellEnd"/>
      <w:del w:id="13" w:author="Dayan Hyames" w:date="2011-02-16T14:45:00Z">
        <w:r w:rsidDel="00893928">
          <w:rPr>
            <w:lang w:val="en-GB"/>
          </w:rPr>
          <w:delText>'</w:delText>
        </w:r>
      </w:del>
      <w:ins w:id="14" w:author="Dayan Hyames" w:date="2011-02-16T14:45:00Z">
        <w:r>
          <w:rPr>
            <w:lang w:val="en-GB"/>
          </w:rPr>
          <w:t>'</w:t>
        </w:r>
      </w:ins>
      <w:r>
        <w:rPr>
          <w:lang w:val="en-GB"/>
        </w:rPr>
        <w:t xml:space="preserve">, </w:t>
      </w:r>
      <w:del w:id="15" w:author="Dayan Hyames" w:date="2011-02-16T14:45:00Z">
        <w:r w:rsidDel="00893928">
          <w:rPr>
            <w:lang w:val="en-GB"/>
          </w:rPr>
          <w:delText>'</w:delText>
        </w:r>
      </w:del>
      <w:ins w:id="16" w:author="Dayan Hyames" w:date="2011-02-16T14:45:00Z">
        <w:r>
          <w:rPr>
            <w:lang w:val="en-GB"/>
          </w:rPr>
          <w:t>'</w:t>
        </w:r>
      </w:ins>
      <w:proofErr w:type="spellStart"/>
      <w:r>
        <w:rPr>
          <w:lang w:val="en-GB"/>
        </w:rPr>
        <w:t>wlwmanifest_link</w:t>
      </w:r>
      <w:proofErr w:type="spellEnd"/>
      <w:del w:id="17" w:author="Dayan Hyames" w:date="2011-02-16T14:45:00Z">
        <w:r w:rsidDel="00893928">
          <w:rPr>
            <w:lang w:val="en-GB"/>
          </w:rPr>
          <w:delText>'</w:delText>
        </w:r>
      </w:del>
      <w:ins w:id="18" w:author="Dayan Hyames" w:date="2011-02-16T14:45:00Z">
        <w:r>
          <w:rPr>
            <w:lang w:val="en-GB"/>
          </w:rPr>
          <w:t>'</w:t>
        </w:r>
      </w:ins>
      <w:r>
        <w:rPr>
          <w:lang w:val="en-GB"/>
        </w:rPr>
        <w:t xml:space="preserve"> ); </w:t>
      </w:r>
    </w:p>
    <w:p w:rsidR="00C906D5" w:rsidRDefault="00C906D5" w:rsidP="00C906D5">
      <w:pPr>
        <w:pStyle w:val="CodePACKT"/>
        <w:pBdr>
          <w:left w:val="none" w:sz="0" w:space="0" w:color="auto"/>
        </w:pBdr>
        <w:rPr>
          <w:lang w:val="en-GB"/>
        </w:rPr>
      </w:pPr>
    </w:p>
    <w:p w:rsidR="00C906D5" w:rsidRDefault="00C906D5" w:rsidP="00C906D5">
      <w:pPr>
        <w:pStyle w:val="CodePACKT"/>
        <w:pBdr>
          <w:left w:val="none" w:sz="0" w:space="0" w:color="auto"/>
        </w:pBdr>
        <w:rPr>
          <w:lang w:val="en-GB"/>
        </w:rPr>
      </w:pPr>
      <w:proofErr w:type="spellStart"/>
      <w:r w:rsidRPr="008A31E6">
        <w:rPr>
          <w:lang w:val="en-GB"/>
        </w:rPr>
        <w:t>remove_action</w:t>
      </w:r>
      <w:proofErr w:type="spellEnd"/>
      <w:r w:rsidRPr="008A31E6">
        <w:rPr>
          <w:lang w:val="en-GB"/>
        </w:rPr>
        <w:t>(</w:t>
      </w:r>
      <w:del w:id="19" w:author="Dayan Hyames" w:date="2011-02-16T14:45:00Z">
        <w:r w:rsidRPr="008A31E6" w:rsidDel="00893928">
          <w:rPr>
            <w:lang w:val="en-GB"/>
          </w:rPr>
          <w:delText>'</w:delText>
        </w:r>
      </w:del>
      <w:ins w:id="20" w:author="Dayan Hyames" w:date="2011-02-16T14:45:00Z">
        <w:r>
          <w:rPr>
            <w:lang w:val="en-GB"/>
          </w:rPr>
          <w:t>'</w:t>
        </w:r>
      </w:ins>
      <w:proofErr w:type="spellStart"/>
      <w:r w:rsidRPr="008A31E6">
        <w:rPr>
          <w:lang w:val="en-GB"/>
        </w:rPr>
        <w:t>wp_head</w:t>
      </w:r>
      <w:proofErr w:type="spellEnd"/>
      <w:del w:id="21" w:author="Dayan Hyames" w:date="2011-02-16T14:45:00Z">
        <w:r w:rsidRPr="008A31E6" w:rsidDel="00893928">
          <w:rPr>
            <w:lang w:val="en-GB"/>
          </w:rPr>
          <w:delText>'</w:delText>
        </w:r>
      </w:del>
      <w:ins w:id="22" w:author="Dayan Hyames" w:date="2011-02-16T14:45:00Z">
        <w:r>
          <w:rPr>
            <w:lang w:val="en-GB"/>
          </w:rPr>
          <w:t>'</w:t>
        </w:r>
      </w:ins>
      <w:r w:rsidRPr="008A31E6">
        <w:rPr>
          <w:lang w:val="en-GB"/>
        </w:rPr>
        <w:t xml:space="preserve">, </w:t>
      </w:r>
      <w:del w:id="23" w:author="Dayan Hyames" w:date="2011-02-16T14:45:00Z">
        <w:r w:rsidRPr="008A31E6" w:rsidDel="00893928">
          <w:rPr>
            <w:lang w:val="en-GB"/>
          </w:rPr>
          <w:delText>'</w:delText>
        </w:r>
      </w:del>
      <w:ins w:id="24" w:author="Dayan Hyames" w:date="2011-02-16T14:45:00Z">
        <w:r>
          <w:rPr>
            <w:lang w:val="en-GB"/>
          </w:rPr>
          <w:t>'</w:t>
        </w:r>
      </w:ins>
      <w:proofErr w:type="spellStart"/>
      <w:r w:rsidRPr="008A31E6">
        <w:rPr>
          <w:lang w:val="en-GB"/>
        </w:rPr>
        <w:t>feed_links_extra</w:t>
      </w:r>
      <w:proofErr w:type="spellEnd"/>
      <w:del w:id="25" w:author="Dayan Hyames" w:date="2011-02-16T14:45:00Z">
        <w:r w:rsidRPr="008A31E6" w:rsidDel="00893928">
          <w:rPr>
            <w:lang w:val="en-GB"/>
          </w:rPr>
          <w:delText>'</w:delText>
        </w:r>
      </w:del>
      <w:ins w:id="26" w:author="Dayan Hyames" w:date="2011-02-16T14:45:00Z">
        <w:r>
          <w:rPr>
            <w:lang w:val="en-GB"/>
          </w:rPr>
          <w:t>'</w:t>
        </w:r>
      </w:ins>
      <w:r w:rsidRPr="008A31E6">
        <w:rPr>
          <w:lang w:val="en-GB"/>
        </w:rPr>
        <w:t xml:space="preserve">, 3 ); </w:t>
      </w:r>
    </w:p>
    <w:p w:rsidR="00C906D5" w:rsidRDefault="00C906D5" w:rsidP="00C906D5">
      <w:pPr>
        <w:pStyle w:val="CodePACKT"/>
        <w:pBdr>
          <w:left w:val="none" w:sz="0" w:space="0" w:color="auto"/>
        </w:pBdr>
        <w:rPr>
          <w:lang w:val="en-GB"/>
        </w:rPr>
      </w:pPr>
    </w:p>
    <w:p w:rsidR="00C906D5" w:rsidRDefault="00C906D5" w:rsidP="00C906D5">
      <w:pPr>
        <w:pStyle w:val="CodePACKT"/>
        <w:pBdr>
          <w:left w:val="none" w:sz="0" w:space="0" w:color="auto"/>
        </w:pBdr>
        <w:rPr>
          <w:lang w:val="en-GB"/>
        </w:rPr>
      </w:pPr>
      <w:proofErr w:type="spellStart"/>
      <w:r w:rsidRPr="008A31E6">
        <w:rPr>
          <w:lang w:val="en-GB"/>
        </w:rPr>
        <w:t>remove_action</w:t>
      </w:r>
      <w:proofErr w:type="spellEnd"/>
      <w:r w:rsidRPr="008A31E6">
        <w:rPr>
          <w:lang w:val="en-GB"/>
        </w:rPr>
        <w:t>(</w:t>
      </w:r>
      <w:del w:id="27" w:author="Dayan Hyames" w:date="2011-02-16T14:45:00Z">
        <w:r w:rsidRPr="008A31E6" w:rsidDel="00893928">
          <w:rPr>
            <w:lang w:val="en-GB"/>
          </w:rPr>
          <w:delText>'</w:delText>
        </w:r>
      </w:del>
      <w:ins w:id="28" w:author="Dayan Hyames" w:date="2011-02-16T14:45:00Z">
        <w:r>
          <w:rPr>
            <w:lang w:val="en-GB"/>
          </w:rPr>
          <w:t>'</w:t>
        </w:r>
      </w:ins>
      <w:proofErr w:type="spellStart"/>
      <w:r w:rsidRPr="008A31E6">
        <w:rPr>
          <w:lang w:val="en-GB"/>
        </w:rPr>
        <w:t>wp_head</w:t>
      </w:r>
      <w:proofErr w:type="spellEnd"/>
      <w:del w:id="29" w:author="Dayan Hyames" w:date="2011-02-16T14:45:00Z">
        <w:r w:rsidRPr="008A31E6" w:rsidDel="00893928">
          <w:rPr>
            <w:lang w:val="en-GB"/>
          </w:rPr>
          <w:delText>'</w:delText>
        </w:r>
      </w:del>
      <w:ins w:id="30" w:author="Dayan Hyames" w:date="2011-02-16T14:45:00Z">
        <w:r>
          <w:rPr>
            <w:lang w:val="en-GB"/>
          </w:rPr>
          <w:t>'</w:t>
        </w:r>
      </w:ins>
      <w:r w:rsidRPr="008A31E6">
        <w:rPr>
          <w:lang w:val="en-GB"/>
        </w:rPr>
        <w:t xml:space="preserve">, </w:t>
      </w:r>
      <w:del w:id="31" w:author="Dayan Hyames" w:date="2011-02-16T14:45:00Z">
        <w:r w:rsidRPr="008A31E6" w:rsidDel="00893928">
          <w:rPr>
            <w:lang w:val="en-GB"/>
          </w:rPr>
          <w:delText>'</w:delText>
        </w:r>
      </w:del>
      <w:ins w:id="32" w:author="Dayan Hyames" w:date="2011-02-16T14:45:00Z">
        <w:r>
          <w:rPr>
            <w:lang w:val="en-GB"/>
          </w:rPr>
          <w:t>'</w:t>
        </w:r>
      </w:ins>
      <w:proofErr w:type="spellStart"/>
      <w:r w:rsidRPr="008A31E6">
        <w:rPr>
          <w:lang w:val="en-GB"/>
        </w:rPr>
        <w:t>feed_links</w:t>
      </w:r>
      <w:proofErr w:type="spellEnd"/>
      <w:del w:id="33" w:author="Dayan Hyames" w:date="2011-02-16T14:45:00Z">
        <w:r w:rsidRPr="008A31E6" w:rsidDel="00893928">
          <w:rPr>
            <w:lang w:val="en-GB"/>
          </w:rPr>
          <w:delText>'</w:delText>
        </w:r>
      </w:del>
      <w:ins w:id="34" w:author="Dayan Hyames" w:date="2011-02-16T14:45:00Z">
        <w:r>
          <w:rPr>
            <w:lang w:val="en-GB"/>
          </w:rPr>
          <w:t>'</w:t>
        </w:r>
      </w:ins>
      <w:r w:rsidRPr="008A31E6">
        <w:rPr>
          <w:lang w:val="en-GB"/>
        </w:rPr>
        <w:t xml:space="preserve">, 2 ); </w:t>
      </w:r>
    </w:p>
    <w:p w:rsidR="00C906D5" w:rsidRPr="008A31E6" w:rsidRDefault="00C906D5" w:rsidP="00C906D5">
      <w:pPr>
        <w:pStyle w:val="CodePACKT"/>
        <w:pBdr>
          <w:left w:val="none" w:sz="0" w:space="0" w:color="auto"/>
        </w:pBdr>
        <w:rPr>
          <w:lang w:val="en-GB"/>
        </w:rPr>
      </w:pPr>
      <w:del w:id="35" w:author="olly connelly" w:date="2011-02-10T04:39:00Z">
        <w:r w:rsidRPr="008A31E6" w:rsidDel="00DC1B3E">
          <w:rPr>
            <w:lang w:val="en-GB"/>
          </w:rPr>
          <w:delText>, if you want</w:delText>
        </w:r>
        <w:r w:rsidDel="00DC1B3E">
          <w:rPr>
            <w:lang w:val="en-GB"/>
          </w:rPr>
          <w:delText>. Feedburner still doesn’t care.</w:delText>
        </w:r>
      </w:del>
    </w:p>
    <w:p w:rsidR="00C906D5" w:rsidRDefault="00C906D5" w:rsidP="00C906D5">
      <w:pPr>
        <w:pStyle w:val="CodePACKT"/>
        <w:pBdr>
          <w:left w:val="none" w:sz="0" w:space="0" w:color="auto"/>
        </w:pBdr>
        <w:rPr>
          <w:lang w:val="en-GB"/>
        </w:rPr>
      </w:pPr>
      <w:proofErr w:type="spellStart"/>
      <w:r w:rsidRPr="008A31E6">
        <w:rPr>
          <w:lang w:val="en-GB"/>
        </w:rPr>
        <w:t>remove_action</w:t>
      </w:r>
      <w:proofErr w:type="spellEnd"/>
      <w:r w:rsidRPr="008A31E6">
        <w:rPr>
          <w:lang w:val="en-GB"/>
        </w:rPr>
        <w:t>(</w:t>
      </w:r>
      <w:del w:id="36" w:author="Dayan Hyames" w:date="2011-02-16T14:45:00Z">
        <w:r w:rsidRPr="008A31E6" w:rsidDel="00893928">
          <w:rPr>
            <w:lang w:val="en-GB"/>
          </w:rPr>
          <w:delText>'</w:delText>
        </w:r>
      </w:del>
      <w:ins w:id="37" w:author="Dayan Hyames" w:date="2011-02-16T14:45:00Z">
        <w:r>
          <w:rPr>
            <w:lang w:val="en-GB"/>
          </w:rPr>
          <w:t>'</w:t>
        </w:r>
      </w:ins>
      <w:proofErr w:type="spellStart"/>
      <w:r w:rsidRPr="008A31E6">
        <w:rPr>
          <w:lang w:val="en-GB"/>
        </w:rPr>
        <w:t>wp_head</w:t>
      </w:r>
      <w:proofErr w:type="spellEnd"/>
      <w:del w:id="38" w:author="Dayan Hyames" w:date="2011-02-16T14:45:00Z">
        <w:r w:rsidRPr="008A31E6" w:rsidDel="00893928">
          <w:rPr>
            <w:lang w:val="en-GB"/>
          </w:rPr>
          <w:delText>'</w:delText>
        </w:r>
      </w:del>
      <w:ins w:id="39" w:author="Dayan Hyames" w:date="2011-02-16T14:45:00Z">
        <w:r>
          <w:rPr>
            <w:lang w:val="en-GB"/>
          </w:rPr>
          <w:t>'</w:t>
        </w:r>
      </w:ins>
      <w:r w:rsidRPr="008A31E6">
        <w:rPr>
          <w:lang w:val="en-GB"/>
        </w:rPr>
        <w:t xml:space="preserve">, </w:t>
      </w:r>
      <w:del w:id="40" w:author="Dayan Hyames" w:date="2011-02-16T14:45:00Z">
        <w:r w:rsidRPr="008A31E6" w:rsidDel="00893928">
          <w:rPr>
            <w:lang w:val="en-GB"/>
          </w:rPr>
          <w:delText>'</w:delText>
        </w:r>
      </w:del>
      <w:ins w:id="41" w:author="Dayan Hyames" w:date="2011-02-16T14:45:00Z">
        <w:r>
          <w:rPr>
            <w:lang w:val="en-GB"/>
          </w:rPr>
          <w:t>'</w:t>
        </w:r>
      </w:ins>
      <w:proofErr w:type="spellStart"/>
      <w:r w:rsidRPr="008A31E6">
        <w:rPr>
          <w:lang w:val="en-GB"/>
        </w:rPr>
        <w:t>index_rel_link</w:t>
      </w:r>
      <w:proofErr w:type="spellEnd"/>
      <w:del w:id="42" w:author="Dayan Hyames" w:date="2011-02-16T14:45:00Z">
        <w:r w:rsidRPr="008A31E6" w:rsidDel="00893928">
          <w:rPr>
            <w:lang w:val="en-GB"/>
          </w:rPr>
          <w:delText>'</w:delText>
        </w:r>
      </w:del>
      <w:ins w:id="43" w:author="Dayan Hyames" w:date="2011-02-16T14:45:00Z">
        <w:r>
          <w:rPr>
            <w:lang w:val="en-GB"/>
          </w:rPr>
          <w:t>'</w:t>
        </w:r>
      </w:ins>
      <w:r w:rsidRPr="008A31E6">
        <w:rPr>
          <w:lang w:val="en-GB"/>
        </w:rPr>
        <w:t xml:space="preserve"> ); </w:t>
      </w:r>
    </w:p>
    <w:p w:rsidR="00C906D5" w:rsidRDefault="00C906D5" w:rsidP="00C906D5">
      <w:pPr>
        <w:pStyle w:val="CodePACKT"/>
        <w:pBdr>
          <w:left w:val="none" w:sz="0" w:space="0" w:color="auto"/>
        </w:pBdr>
        <w:rPr>
          <w:lang w:val="en-GB"/>
        </w:rPr>
      </w:pPr>
    </w:p>
    <w:p w:rsidR="00C906D5" w:rsidRDefault="00C906D5" w:rsidP="00C906D5">
      <w:pPr>
        <w:pStyle w:val="CodePACKT"/>
        <w:pBdr>
          <w:left w:val="none" w:sz="0" w:space="0" w:color="auto"/>
        </w:pBdr>
        <w:rPr>
          <w:lang w:val="en-GB"/>
        </w:rPr>
      </w:pPr>
      <w:proofErr w:type="spellStart"/>
      <w:r w:rsidRPr="008A31E6">
        <w:rPr>
          <w:lang w:val="en-GB"/>
        </w:rPr>
        <w:t>remove_action</w:t>
      </w:r>
      <w:proofErr w:type="spellEnd"/>
      <w:r w:rsidRPr="008A31E6">
        <w:rPr>
          <w:lang w:val="en-GB"/>
        </w:rPr>
        <w:t>(</w:t>
      </w:r>
      <w:del w:id="44" w:author="Dayan Hyames" w:date="2011-02-16T14:45:00Z">
        <w:r w:rsidRPr="008A31E6" w:rsidDel="00893928">
          <w:rPr>
            <w:lang w:val="en-GB"/>
          </w:rPr>
          <w:delText>'</w:delText>
        </w:r>
      </w:del>
      <w:ins w:id="45" w:author="Dayan Hyames" w:date="2011-02-16T14:45:00Z">
        <w:r>
          <w:rPr>
            <w:lang w:val="en-GB"/>
          </w:rPr>
          <w:t>'</w:t>
        </w:r>
      </w:ins>
      <w:proofErr w:type="spellStart"/>
      <w:r w:rsidRPr="008A31E6">
        <w:rPr>
          <w:lang w:val="en-GB"/>
        </w:rPr>
        <w:t>wp_head</w:t>
      </w:r>
      <w:proofErr w:type="spellEnd"/>
      <w:del w:id="46" w:author="Dayan Hyames" w:date="2011-02-16T14:45:00Z">
        <w:r w:rsidRPr="008A31E6" w:rsidDel="00893928">
          <w:rPr>
            <w:lang w:val="en-GB"/>
          </w:rPr>
          <w:delText>'</w:delText>
        </w:r>
      </w:del>
      <w:ins w:id="47" w:author="Dayan Hyames" w:date="2011-02-16T14:45:00Z">
        <w:r>
          <w:rPr>
            <w:lang w:val="en-GB"/>
          </w:rPr>
          <w:t>'</w:t>
        </w:r>
      </w:ins>
      <w:r w:rsidRPr="008A31E6">
        <w:rPr>
          <w:lang w:val="en-GB"/>
        </w:rPr>
        <w:t xml:space="preserve">, </w:t>
      </w:r>
      <w:del w:id="48" w:author="Dayan Hyames" w:date="2011-02-16T14:45:00Z">
        <w:r w:rsidRPr="008A31E6" w:rsidDel="00893928">
          <w:rPr>
            <w:lang w:val="en-GB"/>
          </w:rPr>
          <w:delText>'</w:delText>
        </w:r>
      </w:del>
      <w:ins w:id="49" w:author="Dayan Hyames" w:date="2011-02-16T14:45:00Z">
        <w:r>
          <w:rPr>
            <w:lang w:val="en-GB"/>
          </w:rPr>
          <w:t>'</w:t>
        </w:r>
      </w:ins>
      <w:proofErr w:type="spellStart"/>
      <w:r w:rsidRPr="008A31E6">
        <w:rPr>
          <w:lang w:val="en-GB"/>
        </w:rPr>
        <w:t>parent_post_rel_link</w:t>
      </w:r>
      <w:proofErr w:type="spellEnd"/>
      <w:del w:id="50" w:author="Dayan Hyames" w:date="2011-02-16T14:45:00Z">
        <w:r w:rsidRPr="008A31E6" w:rsidDel="00893928">
          <w:rPr>
            <w:lang w:val="en-GB"/>
          </w:rPr>
          <w:delText>'</w:delText>
        </w:r>
      </w:del>
      <w:ins w:id="51" w:author="Dayan Hyames" w:date="2011-02-16T14:45:00Z">
        <w:r>
          <w:rPr>
            <w:lang w:val="en-GB"/>
          </w:rPr>
          <w:t>'</w:t>
        </w:r>
      </w:ins>
      <w:r w:rsidRPr="008A31E6">
        <w:rPr>
          <w:lang w:val="en-GB"/>
        </w:rPr>
        <w:t xml:space="preserve">, 10, 0 ); </w:t>
      </w:r>
    </w:p>
    <w:p w:rsidR="00C906D5" w:rsidRDefault="00C906D5" w:rsidP="00C906D5">
      <w:pPr>
        <w:pStyle w:val="CodePACKT"/>
        <w:pBdr>
          <w:left w:val="none" w:sz="0" w:space="0" w:color="auto"/>
        </w:pBdr>
        <w:rPr>
          <w:lang w:val="en-GB"/>
        </w:rPr>
      </w:pPr>
    </w:p>
    <w:p w:rsidR="00C906D5" w:rsidRDefault="00C906D5" w:rsidP="00C906D5">
      <w:pPr>
        <w:pStyle w:val="CodePACKT"/>
        <w:pBdr>
          <w:left w:val="none" w:sz="0" w:space="0" w:color="auto"/>
        </w:pBdr>
        <w:rPr>
          <w:lang w:val="en-GB"/>
        </w:rPr>
      </w:pPr>
      <w:proofErr w:type="spellStart"/>
      <w:r w:rsidRPr="008A31E6">
        <w:rPr>
          <w:lang w:val="en-GB"/>
        </w:rPr>
        <w:t>remove_action</w:t>
      </w:r>
      <w:proofErr w:type="spellEnd"/>
      <w:r w:rsidRPr="008A31E6">
        <w:rPr>
          <w:lang w:val="en-GB"/>
        </w:rPr>
        <w:t>(</w:t>
      </w:r>
      <w:del w:id="52" w:author="Dayan Hyames" w:date="2011-02-16T14:45:00Z">
        <w:r w:rsidRPr="008A31E6" w:rsidDel="00893928">
          <w:rPr>
            <w:lang w:val="en-GB"/>
          </w:rPr>
          <w:delText>'</w:delText>
        </w:r>
      </w:del>
      <w:ins w:id="53" w:author="Dayan Hyames" w:date="2011-02-16T14:45:00Z">
        <w:r>
          <w:rPr>
            <w:lang w:val="en-GB"/>
          </w:rPr>
          <w:t>'</w:t>
        </w:r>
      </w:ins>
      <w:proofErr w:type="spellStart"/>
      <w:r w:rsidRPr="008A31E6">
        <w:rPr>
          <w:lang w:val="en-GB"/>
        </w:rPr>
        <w:t>wp_head</w:t>
      </w:r>
      <w:proofErr w:type="spellEnd"/>
      <w:del w:id="54" w:author="Dayan Hyames" w:date="2011-02-16T14:45:00Z">
        <w:r w:rsidRPr="008A31E6" w:rsidDel="00893928">
          <w:rPr>
            <w:lang w:val="en-GB"/>
          </w:rPr>
          <w:delText>'</w:delText>
        </w:r>
      </w:del>
      <w:ins w:id="55" w:author="Dayan Hyames" w:date="2011-02-16T14:45:00Z">
        <w:r>
          <w:rPr>
            <w:lang w:val="en-GB"/>
          </w:rPr>
          <w:t>'</w:t>
        </w:r>
      </w:ins>
      <w:r w:rsidRPr="008A31E6">
        <w:rPr>
          <w:lang w:val="en-GB"/>
        </w:rPr>
        <w:t xml:space="preserve">, </w:t>
      </w:r>
      <w:del w:id="56" w:author="Dayan Hyames" w:date="2011-02-16T14:45:00Z">
        <w:r w:rsidRPr="008A31E6" w:rsidDel="00893928">
          <w:rPr>
            <w:lang w:val="en-GB"/>
          </w:rPr>
          <w:delText>'</w:delText>
        </w:r>
      </w:del>
      <w:ins w:id="57" w:author="Dayan Hyames" w:date="2011-02-16T14:45:00Z">
        <w:r>
          <w:rPr>
            <w:lang w:val="en-GB"/>
          </w:rPr>
          <w:t>'</w:t>
        </w:r>
      </w:ins>
      <w:proofErr w:type="spellStart"/>
      <w:r w:rsidRPr="008A31E6">
        <w:rPr>
          <w:lang w:val="en-GB"/>
        </w:rPr>
        <w:t>start_post_rel_link</w:t>
      </w:r>
      <w:proofErr w:type="spellEnd"/>
      <w:del w:id="58" w:author="Dayan Hyames" w:date="2011-02-16T14:45:00Z">
        <w:r w:rsidRPr="008A31E6" w:rsidDel="00893928">
          <w:rPr>
            <w:lang w:val="en-GB"/>
          </w:rPr>
          <w:delText>'</w:delText>
        </w:r>
      </w:del>
      <w:ins w:id="59" w:author="Dayan Hyames" w:date="2011-02-16T14:45:00Z">
        <w:r>
          <w:rPr>
            <w:lang w:val="en-GB"/>
          </w:rPr>
          <w:t>'</w:t>
        </w:r>
      </w:ins>
      <w:r w:rsidRPr="008A31E6">
        <w:rPr>
          <w:lang w:val="en-GB"/>
        </w:rPr>
        <w:t xml:space="preserve">, 10, 0 ); </w:t>
      </w:r>
    </w:p>
    <w:p w:rsidR="00C906D5" w:rsidRDefault="00C906D5" w:rsidP="00C906D5">
      <w:pPr>
        <w:pStyle w:val="CodePACKT"/>
        <w:pBdr>
          <w:left w:val="none" w:sz="0" w:space="0" w:color="auto"/>
        </w:pBdr>
        <w:rPr>
          <w:lang w:val="en-GB"/>
        </w:rPr>
      </w:pPr>
    </w:p>
    <w:p w:rsidR="00C906D5" w:rsidRDefault="00C906D5" w:rsidP="00C906D5">
      <w:pPr>
        <w:pStyle w:val="CodePACKT"/>
        <w:pBdr>
          <w:left w:val="none" w:sz="0" w:space="0" w:color="auto"/>
        </w:pBdr>
        <w:rPr>
          <w:lang w:val="en-GB"/>
        </w:rPr>
      </w:pPr>
      <w:proofErr w:type="spellStart"/>
      <w:r w:rsidRPr="008A31E6">
        <w:rPr>
          <w:lang w:val="en-GB"/>
        </w:rPr>
        <w:t>remove_action</w:t>
      </w:r>
      <w:proofErr w:type="spellEnd"/>
      <w:r w:rsidRPr="008A31E6">
        <w:rPr>
          <w:lang w:val="en-GB"/>
        </w:rPr>
        <w:t>(</w:t>
      </w:r>
      <w:del w:id="60" w:author="Dayan Hyames" w:date="2011-02-16T14:45:00Z">
        <w:r w:rsidRPr="008A31E6" w:rsidDel="00893928">
          <w:rPr>
            <w:lang w:val="en-GB"/>
          </w:rPr>
          <w:delText>'</w:delText>
        </w:r>
      </w:del>
      <w:ins w:id="61" w:author="Dayan Hyames" w:date="2011-02-16T14:45:00Z">
        <w:r>
          <w:rPr>
            <w:lang w:val="en-GB"/>
          </w:rPr>
          <w:t>'</w:t>
        </w:r>
      </w:ins>
      <w:proofErr w:type="spellStart"/>
      <w:r w:rsidRPr="008A31E6">
        <w:rPr>
          <w:lang w:val="en-GB"/>
        </w:rPr>
        <w:t>wp_head</w:t>
      </w:r>
      <w:proofErr w:type="spellEnd"/>
      <w:del w:id="62" w:author="Dayan Hyames" w:date="2011-02-16T14:45:00Z">
        <w:r w:rsidRPr="008A31E6" w:rsidDel="00893928">
          <w:rPr>
            <w:lang w:val="en-GB"/>
          </w:rPr>
          <w:delText>'</w:delText>
        </w:r>
      </w:del>
      <w:ins w:id="63" w:author="Dayan Hyames" w:date="2011-02-16T14:45:00Z">
        <w:r>
          <w:rPr>
            <w:lang w:val="en-GB"/>
          </w:rPr>
          <w:t>'</w:t>
        </w:r>
      </w:ins>
      <w:r w:rsidRPr="008A31E6">
        <w:rPr>
          <w:lang w:val="en-GB"/>
        </w:rPr>
        <w:t xml:space="preserve">, </w:t>
      </w:r>
      <w:del w:id="64" w:author="Dayan Hyames" w:date="2011-02-16T14:45:00Z">
        <w:r w:rsidRPr="008A31E6" w:rsidDel="00893928">
          <w:rPr>
            <w:lang w:val="en-GB"/>
          </w:rPr>
          <w:delText>'</w:delText>
        </w:r>
      </w:del>
      <w:ins w:id="65" w:author="Dayan Hyames" w:date="2011-02-16T14:45:00Z">
        <w:r>
          <w:rPr>
            <w:lang w:val="en-GB"/>
          </w:rPr>
          <w:t>'</w:t>
        </w:r>
      </w:ins>
      <w:proofErr w:type="spellStart"/>
      <w:r w:rsidRPr="008A31E6">
        <w:rPr>
          <w:lang w:val="en-GB"/>
        </w:rPr>
        <w:t>adjacent_posts_rel_link_wp_head</w:t>
      </w:r>
      <w:proofErr w:type="spellEnd"/>
      <w:del w:id="66" w:author="Dayan Hyames" w:date="2011-02-16T14:45:00Z">
        <w:r w:rsidRPr="008A31E6" w:rsidDel="00893928">
          <w:rPr>
            <w:lang w:val="en-GB"/>
          </w:rPr>
          <w:delText>'</w:delText>
        </w:r>
      </w:del>
      <w:ins w:id="67" w:author="Dayan Hyames" w:date="2011-02-16T14:45:00Z">
        <w:r>
          <w:rPr>
            <w:lang w:val="en-GB"/>
          </w:rPr>
          <w:t>'</w:t>
        </w:r>
      </w:ins>
      <w:r w:rsidRPr="008A31E6">
        <w:rPr>
          <w:lang w:val="en-GB"/>
        </w:rPr>
        <w:t xml:space="preserve">, 10, 0 ); </w:t>
      </w:r>
      <w:ins w:id="68" w:author="Dayan Hyames" w:date="2011-02-16T15:58:00Z">
        <w:r>
          <w:rPr>
            <w:lang w:val="en-GB"/>
          </w:rPr>
          <w:br/>
        </w:r>
      </w:ins>
    </w:p>
    <w:p w:rsidR="00C906D5" w:rsidRDefault="00C906D5" w:rsidP="00C906D5">
      <w:pPr>
        <w:pStyle w:val="CodePACKT"/>
        <w:pBdr>
          <w:left w:val="none" w:sz="0" w:space="0" w:color="auto"/>
        </w:pBdr>
        <w:rPr>
          <w:lang w:val="en-GB"/>
        </w:rPr>
      </w:pPr>
    </w:p>
    <w:p w:rsidR="00C906D5" w:rsidRPr="008A31E6" w:rsidRDefault="00C906D5" w:rsidP="00C906D5">
      <w:pPr>
        <w:pStyle w:val="CodePACKT"/>
        <w:pBdr>
          <w:left w:val="none" w:sz="0" w:space="0" w:color="auto"/>
        </w:pBdr>
        <w:rPr>
          <w:lang w:val="en-GB"/>
        </w:rPr>
      </w:pPr>
      <w:r w:rsidRPr="008A31E6">
        <w:rPr>
          <w:lang w:val="en-GB"/>
        </w:rPr>
        <w:t>define(</w:t>
      </w:r>
      <w:del w:id="69" w:author="Dayan Hyames" w:date="2011-02-16T14:45:00Z">
        <w:r w:rsidRPr="008A31E6" w:rsidDel="00893928">
          <w:rPr>
            <w:lang w:val="en-GB"/>
          </w:rPr>
          <w:delText>'</w:delText>
        </w:r>
      </w:del>
      <w:ins w:id="70" w:author="Dayan Hyames" w:date="2011-02-16T14:45:00Z">
        <w:r>
          <w:rPr>
            <w:lang w:val="en-GB"/>
          </w:rPr>
          <w:t>'</w:t>
        </w:r>
      </w:ins>
      <w:r w:rsidRPr="008A31E6">
        <w:rPr>
          <w:lang w:val="en-GB"/>
        </w:rPr>
        <w:t>WP_CONTENT_DIR</w:t>
      </w:r>
      <w:del w:id="71" w:author="Dayan Hyames" w:date="2011-02-16T14:45:00Z">
        <w:r w:rsidRPr="008A31E6" w:rsidDel="00893928">
          <w:rPr>
            <w:lang w:val="en-GB"/>
          </w:rPr>
          <w:delText>'</w:delText>
        </w:r>
      </w:del>
      <w:ins w:id="72" w:author="Dayan Hyames" w:date="2011-02-16T14:45:00Z">
        <w:r>
          <w:rPr>
            <w:lang w:val="en-GB"/>
          </w:rPr>
          <w:t>'</w:t>
        </w:r>
      </w:ins>
      <w:r w:rsidRPr="008A31E6">
        <w:rPr>
          <w:lang w:val="en-GB"/>
        </w:rPr>
        <w:t xml:space="preserve">, </w:t>
      </w:r>
      <w:del w:id="73" w:author="Dayan Hyames" w:date="2011-02-16T14:45:00Z">
        <w:r w:rsidRPr="008A31E6" w:rsidDel="00893928">
          <w:rPr>
            <w:lang w:val="en-GB"/>
          </w:rPr>
          <w:delText>'</w:delText>
        </w:r>
      </w:del>
      <w:ins w:id="74" w:author="Dayan Hyames" w:date="2011-02-16T14:45:00Z">
        <w:r>
          <w:rPr>
            <w:lang w:val="en-GB"/>
          </w:rPr>
          <w:t>'</w:t>
        </w:r>
      </w:ins>
      <w:r w:rsidRPr="008A31E6">
        <w:rPr>
          <w:lang w:val="en-GB"/>
        </w:rPr>
        <w:t>/path/</w:t>
      </w:r>
      <w:proofErr w:type="spellStart"/>
      <w:r w:rsidRPr="008A31E6">
        <w:rPr>
          <w:lang w:val="en-GB"/>
        </w:rPr>
        <w:t>to</w:t>
      </w:r>
      <w:proofErr w:type="spellEnd"/>
      <w:r w:rsidRPr="008A31E6">
        <w:rPr>
          <w:lang w:val="en-GB"/>
        </w:rPr>
        <w:t>/not-</w:t>
      </w:r>
      <w:proofErr w:type="spellStart"/>
      <w:r w:rsidRPr="008A31E6">
        <w:rPr>
          <w:lang w:val="en-GB"/>
        </w:rPr>
        <w:t>wp</w:t>
      </w:r>
      <w:proofErr w:type="spellEnd"/>
      <w:r w:rsidRPr="008A31E6">
        <w:rPr>
          <w:lang w:val="en-GB"/>
        </w:rPr>
        <w:t>-content</w:t>
      </w:r>
      <w:del w:id="75" w:author="Dayan Hyames" w:date="2011-02-16T14:45:00Z">
        <w:r w:rsidRPr="008A31E6" w:rsidDel="00893928">
          <w:rPr>
            <w:lang w:val="en-GB"/>
          </w:rPr>
          <w:delText>'</w:delText>
        </w:r>
      </w:del>
      <w:ins w:id="76" w:author="Dayan Hyames" w:date="2011-02-16T14:45:00Z">
        <w:r>
          <w:rPr>
            <w:lang w:val="en-GB"/>
          </w:rPr>
          <w:t>'</w:t>
        </w:r>
      </w:ins>
      <w:r w:rsidRPr="008A31E6">
        <w:rPr>
          <w:lang w:val="en-GB"/>
        </w:rPr>
        <w:t>);</w:t>
      </w:r>
    </w:p>
    <w:p w:rsidR="00C906D5" w:rsidRPr="008A31E6" w:rsidRDefault="00C906D5" w:rsidP="00C906D5">
      <w:pPr>
        <w:pStyle w:val="CodePACKT"/>
        <w:pBdr>
          <w:left w:val="none" w:sz="0" w:space="0" w:color="auto"/>
        </w:pBdr>
        <w:rPr>
          <w:lang w:val="en-GB"/>
        </w:rPr>
      </w:pPr>
      <w:r w:rsidRPr="008A31E6">
        <w:rPr>
          <w:lang w:val="en-GB"/>
        </w:rPr>
        <w:t>define(</w:t>
      </w:r>
      <w:del w:id="77" w:author="Dayan Hyames" w:date="2011-02-16T14:45:00Z">
        <w:r w:rsidRPr="008A31E6" w:rsidDel="00893928">
          <w:rPr>
            <w:lang w:val="en-GB"/>
          </w:rPr>
          <w:delText>'</w:delText>
        </w:r>
      </w:del>
      <w:ins w:id="78" w:author="Dayan Hyames" w:date="2011-02-16T14:45:00Z">
        <w:r>
          <w:rPr>
            <w:lang w:val="en-GB"/>
          </w:rPr>
          <w:t>'</w:t>
        </w:r>
      </w:ins>
      <w:r w:rsidRPr="008A31E6">
        <w:rPr>
          <w:lang w:val="en-GB"/>
        </w:rPr>
        <w:t>WP_CONTENT_URL</w:t>
      </w:r>
      <w:del w:id="79" w:author="Dayan Hyames" w:date="2011-02-16T14:45:00Z">
        <w:r w:rsidRPr="008A31E6" w:rsidDel="00893928">
          <w:rPr>
            <w:lang w:val="en-GB"/>
          </w:rPr>
          <w:delText>'</w:delText>
        </w:r>
      </w:del>
      <w:ins w:id="80" w:author="Dayan Hyames" w:date="2011-02-16T14:45:00Z">
        <w:r>
          <w:rPr>
            <w:lang w:val="en-GB"/>
          </w:rPr>
          <w:t>'</w:t>
        </w:r>
      </w:ins>
      <w:r w:rsidRPr="008A31E6">
        <w:rPr>
          <w:lang w:val="en-GB"/>
        </w:rPr>
        <w:t xml:space="preserve">, </w:t>
      </w:r>
      <w:del w:id="81" w:author="Dayan Hyames" w:date="2011-02-16T14:45:00Z">
        <w:r w:rsidRPr="008A31E6" w:rsidDel="00893928">
          <w:rPr>
            <w:lang w:val="en-GB"/>
          </w:rPr>
          <w:delText>'</w:delText>
        </w:r>
      </w:del>
      <w:ins w:id="82" w:author="Dayan Hyames" w:date="2011-02-16T14:45:00Z">
        <w:r>
          <w:rPr>
            <w:lang w:val="en-GB"/>
          </w:rPr>
          <w:t>'</w:t>
        </w:r>
      </w:ins>
      <w:r w:rsidRPr="008A31E6">
        <w:rPr>
          <w:lang w:val="en-GB"/>
        </w:rPr>
        <w:t>/</w:t>
      </w:r>
      <w:proofErr w:type="spellStart"/>
      <w:r w:rsidRPr="008A31E6">
        <w:rPr>
          <w:lang w:val="en-GB"/>
        </w:rPr>
        <w:t>url</w:t>
      </w:r>
      <w:proofErr w:type="spellEnd"/>
      <w:r w:rsidRPr="008A31E6">
        <w:rPr>
          <w:lang w:val="en-GB"/>
        </w:rPr>
        <w:t>/</w:t>
      </w:r>
      <w:proofErr w:type="spellStart"/>
      <w:r w:rsidRPr="008A31E6">
        <w:rPr>
          <w:lang w:val="en-GB"/>
        </w:rPr>
        <w:t>to</w:t>
      </w:r>
      <w:proofErr w:type="spellEnd"/>
      <w:r w:rsidRPr="008A31E6">
        <w:rPr>
          <w:lang w:val="en-GB"/>
        </w:rPr>
        <w:t>/not-</w:t>
      </w:r>
      <w:proofErr w:type="spellStart"/>
      <w:r w:rsidRPr="008A31E6">
        <w:rPr>
          <w:lang w:val="en-GB"/>
        </w:rPr>
        <w:t>wp</w:t>
      </w:r>
      <w:proofErr w:type="spellEnd"/>
      <w:r w:rsidRPr="008A31E6">
        <w:rPr>
          <w:lang w:val="en-GB"/>
        </w:rPr>
        <w:t>-content</w:t>
      </w:r>
      <w:del w:id="83" w:author="Dayan Hyames" w:date="2011-02-16T14:45:00Z">
        <w:r w:rsidRPr="008A31E6" w:rsidDel="00893928">
          <w:rPr>
            <w:lang w:val="en-GB"/>
          </w:rPr>
          <w:delText>'</w:delText>
        </w:r>
      </w:del>
      <w:ins w:id="84" w:author="Dayan Hyames" w:date="2011-02-16T14:45:00Z">
        <w:r>
          <w:rPr>
            <w:lang w:val="en-GB"/>
          </w:rPr>
          <w:t>'</w:t>
        </w:r>
      </w:ins>
      <w:r w:rsidRPr="008A31E6">
        <w:rPr>
          <w:lang w:val="en-GB"/>
        </w:rPr>
        <w:t>);</w:t>
      </w:r>
    </w:p>
    <w:p w:rsidR="00C906D5" w:rsidRDefault="00C906D5" w:rsidP="00C906D5">
      <w:pPr>
        <w:pStyle w:val="CodePACKT"/>
        <w:pBdr>
          <w:left w:val="none" w:sz="0" w:space="0" w:color="auto"/>
        </w:pBdr>
        <w:rPr>
          <w:lang w:val="en-GB"/>
        </w:rPr>
      </w:pPr>
    </w:p>
    <w:p w:rsidR="00C906D5" w:rsidRPr="008A31E6" w:rsidRDefault="00C906D5" w:rsidP="00C906D5">
      <w:pPr>
        <w:pStyle w:val="CodePACKT"/>
        <w:rPr>
          <w:lang w:val="en-GB"/>
        </w:rPr>
      </w:pPr>
      <w:r w:rsidRPr="008A31E6">
        <w:rPr>
          <w:lang w:val="en-GB"/>
        </w:rPr>
        <w:t>&lt;?</w:t>
      </w:r>
      <w:proofErr w:type="spellStart"/>
      <w:r w:rsidRPr="008A31E6">
        <w:rPr>
          <w:lang w:val="en-GB"/>
        </w:rPr>
        <w:t>php</w:t>
      </w:r>
      <w:proofErr w:type="spellEnd"/>
    </w:p>
    <w:p w:rsidR="00C906D5" w:rsidRPr="008A31E6" w:rsidRDefault="00C906D5" w:rsidP="00C906D5">
      <w:pPr>
        <w:pStyle w:val="CodePACKT"/>
        <w:rPr>
          <w:lang w:val="en-GB"/>
        </w:rPr>
      </w:pPr>
      <w:r>
        <w:rPr>
          <w:lang w:val="en-GB"/>
        </w:rPr>
        <w:t xml:space="preserve">  </w:t>
      </w:r>
      <w:r w:rsidRPr="008A31E6">
        <w:rPr>
          <w:lang w:val="en-GB"/>
        </w:rPr>
        <w:t xml:space="preserve">function </w:t>
      </w:r>
      <w:proofErr w:type="spellStart"/>
      <w:r w:rsidRPr="008A31E6">
        <w:rPr>
          <w:lang w:val="en-GB"/>
        </w:rPr>
        <w:t>change_js_path</w:t>
      </w:r>
      <w:proofErr w:type="spellEnd"/>
      <w:r w:rsidRPr="008A31E6">
        <w:rPr>
          <w:lang w:val="en-GB"/>
        </w:rPr>
        <w:t>() {</w:t>
      </w:r>
    </w:p>
    <w:p w:rsidR="00C906D5" w:rsidRPr="008A31E6" w:rsidRDefault="00C906D5" w:rsidP="00C906D5">
      <w:pPr>
        <w:pStyle w:val="CodePACKT"/>
        <w:rPr>
          <w:lang w:val="en-GB"/>
        </w:rPr>
      </w:pPr>
      <w:r>
        <w:rPr>
          <w:lang w:val="en-GB"/>
        </w:rPr>
        <w:t xml:space="preserve">  </w:t>
      </w:r>
      <w:r w:rsidRPr="008A31E6">
        <w:rPr>
          <w:lang w:val="en-GB"/>
        </w:rPr>
        <w:t>if (!</w:t>
      </w:r>
      <w:proofErr w:type="spellStart"/>
      <w:r w:rsidRPr="008A31E6">
        <w:rPr>
          <w:lang w:val="en-GB"/>
        </w:rPr>
        <w:t>is_admin</w:t>
      </w:r>
      <w:proofErr w:type="spellEnd"/>
      <w:r w:rsidRPr="008A31E6">
        <w:rPr>
          <w:lang w:val="en-GB"/>
        </w:rPr>
        <w:t>()) {</w:t>
      </w:r>
    </w:p>
    <w:p w:rsidR="00C906D5" w:rsidRPr="008A31E6" w:rsidRDefault="00C906D5" w:rsidP="00C906D5">
      <w:pPr>
        <w:pStyle w:val="CodePACKT"/>
        <w:rPr>
          <w:lang w:val="en-GB"/>
        </w:rPr>
      </w:pPr>
      <w:r>
        <w:rPr>
          <w:lang w:val="en-GB"/>
        </w:rPr>
        <w:t xml:space="preserve">  </w:t>
      </w:r>
      <w:proofErr w:type="spellStart"/>
      <w:r w:rsidRPr="008A31E6">
        <w:rPr>
          <w:lang w:val="en-GB"/>
        </w:rPr>
        <w:t>wp_deregister_script</w:t>
      </w:r>
      <w:proofErr w:type="spellEnd"/>
      <w:r w:rsidRPr="008A31E6">
        <w:rPr>
          <w:lang w:val="en-GB"/>
        </w:rPr>
        <w:t>(</w:t>
      </w:r>
      <w:r>
        <w:rPr>
          <w:lang w:val="en-GB"/>
        </w:rPr>
        <w:t>'</w:t>
      </w:r>
      <w:proofErr w:type="spellStart"/>
      <w:r w:rsidRPr="008A31E6">
        <w:rPr>
          <w:lang w:val="en-GB"/>
        </w:rPr>
        <w:t>jquery</w:t>
      </w:r>
      <w:proofErr w:type="spellEnd"/>
      <w:r>
        <w:rPr>
          <w:lang w:val="en-GB"/>
        </w:rPr>
        <w:t>'</w:t>
      </w:r>
      <w:r w:rsidRPr="008A31E6">
        <w:rPr>
          <w:lang w:val="en-GB"/>
        </w:rPr>
        <w:t>);</w:t>
      </w:r>
    </w:p>
    <w:p w:rsidR="00C906D5" w:rsidRPr="008A31E6" w:rsidRDefault="00C906D5" w:rsidP="00C906D5">
      <w:pPr>
        <w:pStyle w:val="CodePACKT"/>
        <w:rPr>
          <w:lang w:val="en-GB"/>
        </w:rPr>
      </w:pPr>
      <w:r>
        <w:rPr>
          <w:lang w:val="en-GB"/>
        </w:rPr>
        <w:t xml:space="preserve">  </w:t>
      </w:r>
      <w:proofErr w:type="spellStart"/>
      <w:r w:rsidRPr="008A31E6">
        <w:rPr>
          <w:lang w:val="en-GB"/>
        </w:rPr>
        <w:t>wp_register_script</w:t>
      </w:r>
      <w:proofErr w:type="spellEnd"/>
      <w:r w:rsidRPr="008A31E6">
        <w:rPr>
          <w:lang w:val="en-GB"/>
        </w:rPr>
        <w:t>(</w:t>
      </w:r>
      <w:r>
        <w:rPr>
          <w:lang w:val="en-GB"/>
        </w:rPr>
        <w:t>'</w:t>
      </w:r>
      <w:proofErr w:type="spellStart"/>
      <w:r w:rsidRPr="008A31E6">
        <w:rPr>
          <w:lang w:val="en-GB"/>
        </w:rPr>
        <w:t>jquery</w:t>
      </w:r>
      <w:proofErr w:type="spellEnd"/>
      <w:r>
        <w:rPr>
          <w:lang w:val="en-GB"/>
        </w:rPr>
        <w:t>'</w:t>
      </w:r>
      <w:r w:rsidRPr="008A31E6">
        <w:rPr>
          <w:lang w:val="en-GB"/>
        </w:rPr>
        <w:t xml:space="preserve">, </w:t>
      </w:r>
      <w:r>
        <w:rPr>
          <w:lang w:val="en-GB"/>
        </w:rPr>
        <w:br/>
        <w:t xml:space="preserve">  '</w:t>
      </w:r>
      <w:r w:rsidRPr="008A31E6">
        <w:rPr>
          <w:lang w:val="en-GB"/>
        </w:rPr>
        <w:t>http://ajax.googleapis.com/ajax/libs/jquery/1.4.2/jquery.min.js</w:t>
      </w:r>
      <w:r>
        <w:rPr>
          <w:lang w:val="en-GB"/>
        </w:rPr>
        <w:t>'</w:t>
      </w:r>
      <w:r w:rsidRPr="008A31E6">
        <w:rPr>
          <w:lang w:val="en-GB"/>
        </w:rPr>
        <w:t xml:space="preserve">, </w:t>
      </w:r>
      <w:r>
        <w:rPr>
          <w:lang w:val="en-GB"/>
        </w:rPr>
        <w:br/>
        <w:t xml:space="preserve">  </w:t>
      </w:r>
      <w:r w:rsidRPr="008A31E6">
        <w:rPr>
          <w:lang w:val="en-GB"/>
        </w:rPr>
        <w:t xml:space="preserve">false, </w:t>
      </w:r>
      <w:r>
        <w:rPr>
          <w:lang w:val="en-GB"/>
        </w:rPr>
        <w:t>'</w:t>
      </w:r>
      <w:r w:rsidRPr="008A31E6">
        <w:rPr>
          <w:lang w:val="en-GB"/>
        </w:rPr>
        <w:t>1.3.2</w:t>
      </w:r>
      <w:r>
        <w:rPr>
          <w:lang w:val="en-GB"/>
        </w:rPr>
        <w:t>'</w:t>
      </w:r>
      <w:r w:rsidRPr="008A31E6">
        <w:rPr>
          <w:lang w:val="en-GB"/>
        </w:rPr>
        <w:t>);</w:t>
      </w:r>
    </w:p>
    <w:p w:rsidR="00C906D5" w:rsidRPr="008A31E6" w:rsidRDefault="00C906D5" w:rsidP="00C906D5">
      <w:pPr>
        <w:pStyle w:val="CodePACKT"/>
        <w:rPr>
          <w:lang w:val="en-GB"/>
        </w:rPr>
      </w:pPr>
      <w:r>
        <w:rPr>
          <w:lang w:val="en-GB"/>
        </w:rPr>
        <w:t xml:space="preserve">  </w:t>
      </w:r>
      <w:proofErr w:type="spellStart"/>
      <w:r w:rsidRPr="008A31E6">
        <w:rPr>
          <w:lang w:val="en-GB"/>
        </w:rPr>
        <w:t>wp_enqueue_script</w:t>
      </w:r>
      <w:proofErr w:type="spellEnd"/>
      <w:r w:rsidRPr="008A31E6">
        <w:rPr>
          <w:lang w:val="en-GB"/>
        </w:rPr>
        <w:t>(</w:t>
      </w:r>
      <w:r>
        <w:rPr>
          <w:lang w:val="en-GB"/>
        </w:rPr>
        <w:t>'</w:t>
      </w:r>
      <w:proofErr w:type="spellStart"/>
      <w:r w:rsidRPr="008A31E6">
        <w:rPr>
          <w:lang w:val="en-GB"/>
        </w:rPr>
        <w:t>jquery</w:t>
      </w:r>
      <w:proofErr w:type="spellEnd"/>
      <w:r>
        <w:rPr>
          <w:lang w:val="en-GB"/>
        </w:rPr>
        <w:t>'</w:t>
      </w:r>
      <w:r w:rsidRPr="008A31E6">
        <w:rPr>
          <w:lang w:val="en-GB"/>
        </w:rPr>
        <w:t>);</w:t>
      </w:r>
    </w:p>
    <w:p w:rsidR="00C906D5" w:rsidRPr="008A31E6" w:rsidRDefault="00C906D5" w:rsidP="00C906D5">
      <w:pPr>
        <w:pStyle w:val="CodePACKT"/>
        <w:rPr>
          <w:lang w:val="en-GB"/>
        </w:rPr>
      </w:pPr>
      <w:r w:rsidRPr="008A31E6">
        <w:rPr>
          <w:lang w:val="en-GB"/>
        </w:rPr>
        <w:t xml:space="preserve">    }</w:t>
      </w:r>
    </w:p>
    <w:p w:rsidR="00C906D5" w:rsidRPr="008A31E6" w:rsidRDefault="00C906D5" w:rsidP="00C906D5">
      <w:pPr>
        <w:pStyle w:val="CodePACKT"/>
        <w:rPr>
          <w:lang w:val="en-GB"/>
        </w:rPr>
      </w:pPr>
      <w:r>
        <w:rPr>
          <w:lang w:val="en-GB"/>
        </w:rPr>
        <w:t xml:space="preserve">  </w:t>
      </w:r>
      <w:r w:rsidRPr="008A31E6">
        <w:rPr>
          <w:lang w:val="en-GB"/>
        </w:rPr>
        <w:t>}</w:t>
      </w:r>
    </w:p>
    <w:p w:rsidR="00C906D5" w:rsidRPr="008A31E6" w:rsidRDefault="00C906D5" w:rsidP="00C906D5">
      <w:pPr>
        <w:pStyle w:val="CodePACKT"/>
        <w:rPr>
          <w:lang w:val="en-GB"/>
        </w:rPr>
      </w:pPr>
      <w:r>
        <w:rPr>
          <w:lang w:val="en-GB"/>
        </w:rPr>
        <w:t xml:space="preserve">  </w:t>
      </w:r>
      <w:proofErr w:type="spellStart"/>
      <w:r w:rsidRPr="008A31E6">
        <w:rPr>
          <w:lang w:val="en-GB"/>
        </w:rPr>
        <w:t>add_action</w:t>
      </w:r>
      <w:proofErr w:type="spellEnd"/>
      <w:r w:rsidRPr="008A31E6">
        <w:rPr>
          <w:lang w:val="en-GB"/>
        </w:rPr>
        <w:t>(</w:t>
      </w:r>
      <w:r>
        <w:rPr>
          <w:lang w:val="en-GB"/>
        </w:rPr>
        <w:t>'</w:t>
      </w:r>
      <w:r w:rsidRPr="008A31E6">
        <w:rPr>
          <w:lang w:val="en-GB"/>
        </w:rPr>
        <w:t>init</w:t>
      </w:r>
      <w:r>
        <w:rPr>
          <w:lang w:val="en-GB"/>
        </w:rPr>
        <w:t>'</w:t>
      </w:r>
      <w:r w:rsidRPr="008A31E6">
        <w:rPr>
          <w:lang w:val="en-GB"/>
        </w:rPr>
        <w:t xml:space="preserve">, </w:t>
      </w:r>
      <w:r>
        <w:rPr>
          <w:lang w:val="en-GB"/>
        </w:rPr>
        <w:t>'</w:t>
      </w:r>
      <w:proofErr w:type="spellStart"/>
      <w:r w:rsidRPr="008A31E6">
        <w:rPr>
          <w:lang w:val="en-GB"/>
        </w:rPr>
        <w:t>change_js_path</w:t>
      </w:r>
      <w:proofErr w:type="spellEnd"/>
      <w:r>
        <w:rPr>
          <w:lang w:val="en-GB"/>
        </w:rPr>
        <w:t>'</w:t>
      </w:r>
      <w:r w:rsidRPr="008A31E6">
        <w:rPr>
          <w:lang w:val="en-GB"/>
        </w:rPr>
        <w:t>);</w:t>
      </w:r>
    </w:p>
    <w:p w:rsidR="00C906D5" w:rsidRPr="008A31E6" w:rsidRDefault="00C906D5" w:rsidP="00C906D5">
      <w:pPr>
        <w:pStyle w:val="CodePACKT"/>
        <w:rPr>
          <w:lang w:val="en-GB"/>
        </w:rPr>
      </w:pPr>
      <w:r w:rsidRPr="008A31E6">
        <w:rPr>
          <w:lang w:val="en-GB"/>
        </w:rPr>
        <w:t>?&gt;</w:t>
      </w:r>
    </w:p>
    <w:p w:rsidR="00C906D5" w:rsidRDefault="00C906D5" w:rsidP="00C906D5">
      <w:pPr>
        <w:pStyle w:val="CodePACKT"/>
        <w:pBdr>
          <w:left w:val="none" w:sz="0" w:space="0" w:color="auto"/>
        </w:pBdr>
        <w:rPr>
          <w:lang w:val="en-GB"/>
        </w:rPr>
      </w:pPr>
    </w:p>
    <w:p w:rsidR="00C906D5" w:rsidRPr="008A31E6" w:rsidRDefault="00C906D5" w:rsidP="00C906D5">
      <w:pPr>
        <w:pStyle w:val="CodePACKT"/>
        <w:rPr>
          <w:lang w:val="en-GB"/>
        </w:rPr>
      </w:pPr>
      <w:proofErr w:type="spellStart"/>
      <w:r w:rsidRPr="008A31E6">
        <w:rPr>
          <w:lang w:val="en-GB"/>
        </w:rPr>
        <w:t>wp_deregister_script</w:t>
      </w:r>
      <w:proofErr w:type="spellEnd"/>
      <w:r w:rsidRPr="008A31E6">
        <w:rPr>
          <w:lang w:val="en-GB"/>
        </w:rPr>
        <w:t>(</w:t>
      </w:r>
      <w:r>
        <w:rPr>
          <w:lang w:val="en-GB"/>
        </w:rPr>
        <w:t>'</w:t>
      </w:r>
      <w:proofErr w:type="spellStart"/>
      <w:r w:rsidRPr="008A31E6">
        <w:rPr>
          <w:lang w:val="en-GB"/>
        </w:rPr>
        <w:t>anotherScript</w:t>
      </w:r>
      <w:proofErr w:type="spellEnd"/>
      <w:r>
        <w:rPr>
          <w:lang w:val="en-GB"/>
        </w:rPr>
        <w:t>'</w:t>
      </w:r>
      <w:r w:rsidRPr="008A31E6">
        <w:rPr>
          <w:lang w:val="en-GB"/>
        </w:rPr>
        <w:t>);</w:t>
      </w:r>
    </w:p>
    <w:p w:rsidR="00C906D5" w:rsidRPr="008A31E6" w:rsidRDefault="00C906D5" w:rsidP="00C906D5">
      <w:pPr>
        <w:pStyle w:val="CodePACKT"/>
        <w:rPr>
          <w:lang w:val="en-GB"/>
        </w:rPr>
      </w:pPr>
      <w:proofErr w:type="spellStart"/>
      <w:r w:rsidRPr="008A31E6">
        <w:rPr>
          <w:lang w:val="en-GB"/>
        </w:rPr>
        <w:t>wp_register_script</w:t>
      </w:r>
      <w:proofErr w:type="spellEnd"/>
      <w:r w:rsidRPr="008A31E6">
        <w:rPr>
          <w:lang w:val="en-GB"/>
        </w:rPr>
        <w:t>(</w:t>
      </w:r>
      <w:r>
        <w:rPr>
          <w:lang w:val="en-GB"/>
        </w:rPr>
        <w:t>'</w:t>
      </w:r>
      <w:proofErr w:type="spellStart"/>
      <w:r w:rsidRPr="008A31E6">
        <w:rPr>
          <w:lang w:val="en-GB"/>
        </w:rPr>
        <w:t>anotherScript</w:t>
      </w:r>
      <w:proofErr w:type="spellEnd"/>
      <w:r>
        <w:rPr>
          <w:lang w:val="en-GB"/>
        </w:rPr>
        <w:t>'</w:t>
      </w:r>
      <w:r w:rsidRPr="008A31E6">
        <w:rPr>
          <w:lang w:val="en-GB"/>
        </w:rPr>
        <w:t>,</w:t>
      </w:r>
      <w:r>
        <w:rPr>
          <w:lang w:val="en-GB"/>
        </w:rPr>
        <w:br/>
        <w:t xml:space="preserve"> </w:t>
      </w:r>
      <w:r w:rsidRPr="008A31E6">
        <w:rPr>
          <w:lang w:val="en-GB"/>
        </w:rPr>
        <w:t xml:space="preserve"> </w:t>
      </w:r>
      <w:r>
        <w:rPr>
          <w:lang w:val="en-GB"/>
        </w:rPr>
        <w:t>'</w:t>
      </w:r>
      <w:r w:rsidRPr="008A31E6">
        <w:rPr>
          <w:lang w:val="en-GB"/>
        </w:rPr>
        <w:t>http://somesite.com/path/to/</w:t>
      </w:r>
      <w:r>
        <w:rPr>
          <w:lang w:val="en-GB"/>
        </w:rPr>
        <w:t>anotherF</w:t>
      </w:r>
      <w:r w:rsidRPr="008A31E6">
        <w:rPr>
          <w:lang w:val="en-GB"/>
        </w:rPr>
        <w:t>ile.js</w:t>
      </w:r>
      <w:r>
        <w:rPr>
          <w:lang w:val="en-GB"/>
        </w:rPr>
        <w:t>'</w:t>
      </w:r>
      <w:r w:rsidRPr="008A31E6">
        <w:rPr>
          <w:lang w:val="en-GB"/>
        </w:rPr>
        <w:t xml:space="preserve">, false, </w:t>
      </w:r>
      <w:r>
        <w:rPr>
          <w:lang w:val="en-GB"/>
        </w:rPr>
        <w:t>''</w:t>
      </w:r>
      <w:r w:rsidRPr="008A31E6">
        <w:rPr>
          <w:lang w:val="en-GB"/>
        </w:rPr>
        <w:t>);</w:t>
      </w:r>
    </w:p>
    <w:p w:rsidR="00C906D5" w:rsidRPr="008A31E6" w:rsidRDefault="00C906D5" w:rsidP="00C906D5">
      <w:pPr>
        <w:pStyle w:val="CodePACKT"/>
        <w:rPr>
          <w:lang w:val="en-GB"/>
        </w:rPr>
      </w:pPr>
      <w:proofErr w:type="spellStart"/>
      <w:r w:rsidRPr="008A31E6">
        <w:rPr>
          <w:lang w:val="en-GB"/>
        </w:rPr>
        <w:t>wp_enqueue_script</w:t>
      </w:r>
      <w:proofErr w:type="spellEnd"/>
      <w:r w:rsidRPr="008A31E6">
        <w:rPr>
          <w:lang w:val="en-GB"/>
        </w:rPr>
        <w:t>(</w:t>
      </w:r>
      <w:r>
        <w:rPr>
          <w:lang w:val="en-GB"/>
        </w:rPr>
        <w:t>'</w:t>
      </w:r>
      <w:proofErr w:type="spellStart"/>
      <w:r w:rsidRPr="008A31E6">
        <w:rPr>
          <w:lang w:val="en-GB"/>
        </w:rPr>
        <w:t>anotherScript</w:t>
      </w:r>
      <w:proofErr w:type="spellEnd"/>
      <w:r>
        <w:rPr>
          <w:lang w:val="en-GB"/>
        </w:rPr>
        <w:t>'</w:t>
      </w:r>
      <w:r w:rsidRPr="008A31E6">
        <w:rPr>
          <w:lang w:val="en-GB"/>
        </w:rPr>
        <w:t>);</w:t>
      </w:r>
    </w:p>
    <w:p w:rsidR="00C906D5" w:rsidRDefault="00C906D5" w:rsidP="00C906D5">
      <w:pPr>
        <w:pStyle w:val="CodePACKT"/>
        <w:pBdr>
          <w:left w:val="none" w:sz="0" w:space="0" w:color="auto"/>
        </w:pBdr>
        <w:rPr>
          <w:lang w:val="en-GB"/>
        </w:rPr>
      </w:pPr>
    </w:p>
    <w:p w:rsidR="00C906D5" w:rsidRPr="008A31E6" w:rsidRDefault="00C906D5" w:rsidP="00C906D5">
      <w:pPr>
        <w:pStyle w:val="CodePACKT"/>
        <w:rPr>
          <w:lang w:val="en-GB"/>
        </w:rPr>
      </w:pPr>
      <w:r>
        <w:rPr>
          <w:lang w:val="en-GB"/>
        </w:rPr>
        <w:t>#kill</w:t>
      </w:r>
      <w:r w:rsidRPr="008A31E6">
        <w:rPr>
          <w:lang w:val="en-GB"/>
        </w:rPr>
        <w:t xml:space="preserve"> spam</w:t>
      </w:r>
      <w:r>
        <w:rPr>
          <w:lang w:val="en-GB"/>
        </w:rPr>
        <w:t>, and swear at it too</w:t>
      </w:r>
    </w:p>
    <w:p w:rsidR="00C906D5" w:rsidRPr="00444F64" w:rsidRDefault="00C906D5" w:rsidP="00C906D5">
      <w:pPr>
        <w:pStyle w:val="CodePACKT"/>
        <w:rPr>
          <w:rFonts w:ascii="Times New Roman" w:hAnsi="Times New Roman"/>
          <w:sz w:val="22"/>
        </w:rPr>
      </w:pPr>
      <w:proofErr w:type="spellStart"/>
      <w:r w:rsidRPr="00444F64">
        <w:rPr>
          <w:rFonts w:ascii="Times New Roman" w:hAnsi="Times New Roman"/>
          <w:sz w:val="22"/>
        </w:rPr>
        <w:t>RewriteEngine</w:t>
      </w:r>
      <w:proofErr w:type="spellEnd"/>
      <w:r w:rsidRPr="00444F64">
        <w:rPr>
          <w:rFonts w:ascii="Times New Roman" w:hAnsi="Times New Roman"/>
          <w:sz w:val="22"/>
        </w:rPr>
        <w:t xml:space="preserve"> On</w:t>
      </w:r>
    </w:p>
    <w:p w:rsidR="00C906D5" w:rsidRPr="00444F64" w:rsidRDefault="00C906D5" w:rsidP="00C906D5">
      <w:pPr>
        <w:pStyle w:val="CodePACKT"/>
        <w:rPr>
          <w:rFonts w:ascii="Times New Roman" w:hAnsi="Times New Roman"/>
          <w:sz w:val="22"/>
        </w:rPr>
      </w:pPr>
      <w:proofErr w:type="spellStart"/>
      <w:r w:rsidRPr="00444F64">
        <w:rPr>
          <w:rFonts w:ascii="Times New Roman" w:hAnsi="Times New Roman"/>
          <w:sz w:val="22"/>
        </w:rPr>
        <w:t>RewriteCond</w:t>
      </w:r>
      <w:proofErr w:type="spellEnd"/>
      <w:r w:rsidRPr="00444F64">
        <w:rPr>
          <w:rFonts w:ascii="Times New Roman" w:hAnsi="Times New Roman"/>
          <w:sz w:val="22"/>
        </w:rPr>
        <w:t xml:space="preserve"> %{REQUEST_METHOD} POST</w:t>
      </w:r>
    </w:p>
    <w:p w:rsidR="00C906D5" w:rsidRPr="00444F64" w:rsidRDefault="00C906D5" w:rsidP="00C906D5">
      <w:pPr>
        <w:pStyle w:val="CodePACKT"/>
        <w:rPr>
          <w:rFonts w:ascii="Times New Roman" w:hAnsi="Times New Roman"/>
          <w:sz w:val="22"/>
        </w:rPr>
      </w:pPr>
      <w:proofErr w:type="spellStart"/>
      <w:r w:rsidRPr="00444F64">
        <w:rPr>
          <w:rFonts w:ascii="Times New Roman" w:hAnsi="Times New Roman"/>
          <w:sz w:val="22"/>
        </w:rPr>
        <w:t>RewriteCond</w:t>
      </w:r>
      <w:proofErr w:type="spellEnd"/>
      <w:r w:rsidRPr="00444F64">
        <w:rPr>
          <w:rFonts w:ascii="Times New Roman" w:hAnsi="Times New Roman"/>
          <w:sz w:val="22"/>
        </w:rPr>
        <w:t xml:space="preserve"> %{REQUEST_URI} .wp-comments-post\.php*</w:t>
      </w:r>
    </w:p>
    <w:p w:rsidR="00C906D5" w:rsidRPr="00444F64" w:rsidRDefault="00C906D5" w:rsidP="00C906D5">
      <w:pPr>
        <w:pStyle w:val="CodePACKT"/>
        <w:rPr>
          <w:rFonts w:ascii="Times New Roman" w:hAnsi="Times New Roman"/>
          <w:sz w:val="22"/>
        </w:rPr>
      </w:pPr>
      <w:proofErr w:type="spellStart"/>
      <w:r w:rsidRPr="00444F64">
        <w:rPr>
          <w:rFonts w:ascii="Times New Roman" w:hAnsi="Times New Roman"/>
          <w:sz w:val="22"/>
        </w:rPr>
        <w:t>RewriteCond</w:t>
      </w:r>
      <w:proofErr w:type="spellEnd"/>
      <w:r w:rsidRPr="00444F64">
        <w:rPr>
          <w:rFonts w:ascii="Times New Roman" w:hAnsi="Times New Roman"/>
          <w:sz w:val="22"/>
        </w:rPr>
        <w:t xml:space="preserve"> %{HTTP_REFERER} !.*somesite.com.* [OR]</w:t>
      </w:r>
    </w:p>
    <w:p w:rsidR="00C906D5" w:rsidRPr="00444F64" w:rsidRDefault="00C906D5" w:rsidP="00C906D5">
      <w:pPr>
        <w:pStyle w:val="CodePACKT"/>
        <w:rPr>
          <w:rFonts w:ascii="Times New Roman" w:hAnsi="Times New Roman"/>
          <w:sz w:val="22"/>
        </w:rPr>
      </w:pPr>
      <w:proofErr w:type="spellStart"/>
      <w:r w:rsidRPr="00444F64">
        <w:rPr>
          <w:rFonts w:ascii="Times New Roman" w:hAnsi="Times New Roman"/>
          <w:sz w:val="22"/>
        </w:rPr>
        <w:lastRenderedPageBreak/>
        <w:t>RewriteCond</w:t>
      </w:r>
      <w:proofErr w:type="spellEnd"/>
      <w:r w:rsidRPr="00444F64">
        <w:rPr>
          <w:rFonts w:ascii="Times New Roman" w:hAnsi="Times New Roman"/>
          <w:sz w:val="22"/>
        </w:rPr>
        <w:t xml:space="preserve"> %{HTTP_USER_AGENT} ^$</w:t>
      </w:r>
    </w:p>
    <w:p w:rsidR="00C906D5" w:rsidRDefault="00C906D5" w:rsidP="00C906D5">
      <w:pPr>
        <w:pStyle w:val="CodePACKT"/>
        <w:rPr>
          <w:rFonts w:ascii="Times New Roman" w:hAnsi="Times New Roman"/>
          <w:b/>
          <w:bCs/>
          <w:iCs/>
          <w:sz w:val="22"/>
        </w:rPr>
      </w:pPr>
      <w:proofErr w:type="spellStart"/>
      <w:r w:rsidRPr="00444F64">
        <w:rPr>
          <w:rFonts w:ascii="Times New Roman" w:hAnsi="Times New Roman"/>
          <w:sz w:val="22"/>
        </w:rPr>
        <w:t>RewriteRule</w:t>
      </w:r>
      <w:proofErr w:type="spellEnd"/>
      <w:r w:rsidRPr="00444F64">
        <w:rPr>
          <w:rFonts w:ascii="Times New Roman" w:hAnsi="Times New Roman"/>
          <w:sz w:val="22"/>
        </w:rPr>
        <w:t xml:space="preserve"> (.*) ^http://%{REMOTE_ADDR}/$ [R=301,L] </w:t>
      </w:r>
    </w:p>
    <w:p w:rsidR="00C906D5" w:rsidRDefault="00C906D5" w:rsidP="00C906D5">
      <w:pPr>
        <w:pStyle w:val="NormalPACKT"/>
      </w:pPr>
    </w:p>
    <w:p w:rsidR="00C906D5" w:rsidRDefault="00C906D5" w:rsidP="00C906D5">
      <w:pPr>
        <w:pStyle w:val="CodePACKT"/>
        <w:rPr>
          <w:lang w:val="en-GB"/>
        </w:rPr>
      </w:pPr>
      <w:r>
        <w:rPr>
          <w:lang w:val="en-GB"/>
        </w:rPr>
        <w:t>#limit file size</w:t>
      </w:r>
    </w:p>
    <w:p w:rsidR="00C906D5" w:rsidRPr="008A31E6" w:rsidRDefault="00C906D5" w:rsidP="00C906D5">
      <w:pPr>
        <w:pStyle w:val="CodePACKT"/>
        <w:rPr>
          <w:lang w:val="en-GB"/>
        </w:rPr>
      </w:pPr>
      <w:proofErr w:type="spellStart"/>
      <w:r w:rsidRPr="008A31E6">
        <w:rPr>
          <w:lang w:val="en-GB"/>
        </w:rPr>
        <w:t>LimitRequestBody</w:t>
      </w:r>
      <w:proofErr w:type="spellEnd"/>
      <w:r w:rsidRPr="008A31E6">
        <w:rPr>
          <w:lang w:val="en-GB"/>
        </w:rPr>
        <w:t xml:space="preserve"> 5012000</w:t>
      </w:r>
    </w:p>
    <w:p w:rsidR="00C906D5" w:rsidRDefault="00C906D5" w:rsidP="00C906D5">
      <w:pPr>
        <w:pStyle w:val="NormalPACKT"/>
      </w:pPr>
    </w:p>
    <w:p w:rsidR="00C906D5" w:rsidRPr="00444F64" w:rsidRDefault="00C906D5" w:rsidP="00C906D5">
      <w:pPr>
        <w:pStyle w:val="CodePACKT"/>
        <w:rPr>
          <w:lang w:val="en-GB"/>
        </w:rPr>
      </w:pPr>
      <w:r w:rsidRPr="00444F64">
        <w:rPr>
          <w:lang w:val="en-GB"/>
        </w:rPr>
        <w:t>#</w:t>
      </w:r>
      <w:r>
        <w:rPr>
          <w:lang w:val="en-GB"/>
        </w:rPr>
        <w:t>h</w:t>
      </w:r>
      <w:r w:rsidRPr="00444F64">
        <w:rPr>
          <w:lang w:val="en-GB"/>
        </w:rPr>
        <w:t xml:space="preserve">otlink </w:t>
      </w:r>
      <w:r>
        <w:rPr>
          <w:lang w:val="en-GB"/>
        </w:rPr>
        <w:t>p</w:t>
      </w:r>
      <w:r w:rsidRPr="00444F64">
        <w:rPr>
          <w:lang w:val="en-GB"/>
        </w:rPr>
        <w:t>revention</w:t>
      </w:r>
    </w:p>
    <w:p w:rsidR="00C906D5" w:rsidRPr="00444F64" w:rsidRDefault="00C906D5" w:rsidP="00C906D5">
      <w:pPr>
        <w:pStyle w:val="CodePACKT"/>
        <w:rPr>
          <w:lang w:val="en-GB"/>
        </w:rPr>
      </w:pPr>
      <w:proofErr w:type="spellStart"/>
      <w:r w:rsidRPr="00444F64">
        <w:rPr>
          <w:lang w:val="en-GB"/>
        </w:rPr>
        <w:t>RewriteEngine</w:t>
      </w:r>
      <w:proofErr w:type="spellEnd"/>
      <w:r w:rsidRPr="00444F64">
        <w:rPr>
          <w:lang w:val="en-GB"/>
        </w:rPr>
        <w:t xml:space="preserve"> On</w:t>
      </w:r>
    </w:p>
    <w:p w:rsidR="00C906D5" w:rsidRPr="00444F64" w:rsidRDefault="00C906D5" w:rsidP="00C906D5">
      <w:pPr>
        <w:pStyle w:val="CodePACKT"/>
        <w:rPr>
          <w:lang w:val="en-GB"/>
        </w:rPr>
      </w:pPr>
      <w:proofErr w:type="spellStart"/>
      <w:r w:rsidRPr="00444F64">
        <w:rPr>
          <w:lang w:val="en-GB"/>
        </w:rPr>
        <w:t>RewriteBase</w:t>
      </w:r>
      <w:proofErr w:type="spellEnd"/>
      <w:r w:rsidRPr="00444F64">
        <w:rPr>
          <w:lang w:val="en-GB"/>
        </w:rPr>
        <w:t xml:space="preserve"> /</w:t>
      </w:r>
    </w:p>
    <w:p w:rsidR="00C906D5" w:rsidRPr="00444F64" w:rsidRDefault="00C906D5" w:rsidP="00C906D5">
      <w:pPr>
        <w:pStyle w:val="CodePACKT"/>
        <w:rPr>
          <w:lang w:val="en-GB"/>
        </w:rPr>
      </w:pPr>
      <w:proofErr w:type="spellStart"/>
      <w:r w:rsidRPr="00444F64">
        <w:rPr>
          <w:lang w:val="en-GB"/>
        </w:rPr>
        <w:t>RewriteCond</w:t>
      </w:r>
      <w:proofErr w:type="spellEnd"/>
      <w:r w:rsidRPr="00444F64">
        <w:rPr>
          <w:lang w:val="en-GB"/>
        </w:rPr>
        <w:t xml:space="preserve"> %{HTTP_REFERER} !^$</w:t>
      </w:r>
    </w:p>
    <w:p w:rsidR="00C906D5" w:rsidRPr="00444F64" w:rsidRDefault="00C906D5" w:rsidP="00C906D5">
      <w:pPr>
        <w:pStyle w:val="CodePACKT"/>
        <w:rPr>
          <w:lang w:val="en-GB"/>
        </w:rPr>
      </w:pPr>
      <w:proofErr w:type="spellStart"/>
      <w:r w:rsidRPr="00444F64">
        <w:rPr>
          <w:lang w:val="en-GB"/>
        </w:rPr>
        <w:t>RewriteCond</w:t>
      </w:r>
      <w:proofErr w:type="spellEnd"/>
      <w:r w:rsidRPr="00444F64">
        <w:rPr>
          <w:lang w:val="en-GB"/>
        </w:rPr>
        <w:t xml:space="preserve"> %{HTTP_REFERER} !^http://(www\.)?somesite.com/.*$ [NC]</w:t>
      </w:r>
    </w:p>
    <w:p w:rsidR="00C906D5" w:rsidRPr="00444F64" w:rsidRDefault="00C906D5" w:rsidP="00C906D5">
      <w:pPr>
        <w:pStyle w:val="CodePACKT"/>
        <w:rPr>
          <w:lang w:val="en-GB"/>
        </w:rPr>
      </w:pPr>
      <w:proofErr w:type="spellStart"/>
      <w:r w:rsidRPr="00444F64">
        <w:rPr>
          <w:lang w:val="en-GB"/>
        </w:rPr>
        <w:t>RewriteRule</w:t>
      </w:r>
      <w:proofErr w:type="spellEnd"/>
      <w:r w:rsidRPr="00444F64">
        <w:rPr>
          <w:lang w:val="en-GB"/>
        </w:rPr>
        <w:t xml:space="preserve"> \.(</w:t>
      </w:r>
      <w:proofErr w:type="spellStart"/>
      <w:r w:rsidRPr="00444F64">
        <w:rPr>
          <w:lang w:val="en-GB"/>
        </w:rPr>
        <w:t>gif|jpg|png|flv|swf</w:t>
      </w:r>
      <w:proofErr w:type="spellEnd"/>
      <w:r w:rsidRPr="00444F64">
        <w:rPr>
          <w:lang w:val="en-GB"/>
        </w:rPr>
        <w:t>)$ http://www.somesite.com/</w:t>
      </w:r>
      <w:r>
        <w:rPr>
          <w:lang w:val="en-GB"/>
        </w:rPr>
        <w:t>hahaha</w:t>
      </w:r>
      <w:r w:rsidRPr="00444F64">
        <w:rPr>
          <w:lang w:val="en-GB"/>
        </w:rPr>
        <w:t>.gif [R=302,L]</w:t>
      </w:r>
    </w:p>
    <w:p w:rsidR="00C906D5" w:rsidRDefault="00C906D5" w:rsidP="00C906D5">
      <w:pPr>
        <w:pStyle w:val="NormalPACKT"/>
      </w:pPr>
    </w:p>
    <w:p w:rsidR="00C906D5" w:rsidRDefault="00C906D5" w:rsidP="00C906D5">
      <w:pPr>
        <w:pStyle w:val="CodePACKT"/>
        <w:rPr>
          <w:lang w:val="en-GB"/>
        </w:rPr>
      </w:pPr>
      <w:r>
        <w:rPr>
          <w:lang w:val="en-GB"/>
        </w:rPr>
        <w:t>#create access rule for files matching ..</w:t>
      </w:r>
    </w:p>
    <w:p w:rsidR="00C906D5" w:rsidRPr="008A31E6" w:rsidRDefault="00C906D5" w:rsidP="00C906D5">
      <w:pPr>
        <w:pStyle w:val="CodePACKT"/>
        <w:rPr>
          <w:lang w:val="en-GB"/>
        </w:rPr>
      </w:pPr>
      <w:r w:rsidRPr="008A31E6">
        <w:rPr>
          <w:lang w:val="en-GB"/>
        </w:rPr>
        <w:t>&lt;</w:t>
      </w:r>
      <w:proofErr w:type="spellStart"/>
      <w:r w:rsidRPr="008A31E6">
        <w:rPr>
          <w:lang w:val="en-GB"/>
        </w:rPr>
        <w:t>FilesMatch</w:t>
      </w:r>
      <w:proofErr w:type="spellEnd"/>
      <w:r w:rsidRPr="008A31E6">
        <w:rPr>
          <w:lang w:val="en-GB"/>
        </w:rPr>
        <w:t xml:space="preserve"> </w:t>
      </w:r>
      <w:r>
        <w:rPr>
          <w:lang w:val="en-GB"/>
        </w:rPr>
        <w:t>"</w:t>
      </w:r>
      <w:r w:rsidRPr="008A31E6">
        <w:rPr>
          <w:lang w:val="en-GB"/>
        </w:rPr>
        <w:t>\.(</w:t>
      </w:r>
      <w:proofErr w:type="spellStart"/>
      <w:r w:rsidRPr="008A31E6">
        <w:rPr>
          <w:lang w:val="en-GB"/>
        </w:rPr>
        <w:t>htaccess|htpasswd|ini|phps|fla|psd|log|sh</w:t>
      </w:r>
      <w:proofErr w:type="spellEnd"/>
      <w:r w:rsidRPr="008A31E6">
        <w:rPr>
          <w:lang w:val="en-GB"/>
        </w:rPr>
        <w:t>)$</w:t>
      </w:r>
      <w:r>
        <w:rPr>
          <w:lang w:val="en-GB"/>
        </w:rPr>
        <w:t>"</w:t>
      </w:r>
      <w:r w:rsidRPr="008A31E6">
        <w:rPr>
          <w:lang w:val="en-GB"/>
        </w:rPr>
        <w:t>&gt;</w:t>
      </w:r>
    </w:p>
    <w:p w:rsidR="00C906D5" w:rsidRPr="008A31E6" w:rsidRDefault="00C906D5" w:rsidP="00C906D5">
      <w:pPr>
        <w:pStyle w:val="CodePACKT"/>
        <w:rPr>
          <w:lang w:val="en-GB"/>
        </w:rPr>
      </w:pPr>
      <w:r>
        <w:rPr>
          <w:lang w:val="en-GB"/>
        </w:rPr>
        <w:t xml:space="preserve">  </w:t>
      </w:r>
      <w:r w:rsidRPr="008A31E6">
        <w:rPr>
          <w:lang w:val="en-GB"/>
        </w:rPr>
        <w:t xml:space="preserve">Order </w:t>
      </w:r>
      <w:proofErr w:type="spellStart"/>
      <w:r w:rsidRPr="008A31E6">
        <w:rPr>
          <w:lang w:val="en-GB"/>
        </w:rPr>
        <w:t>Allow,Deny</w:t>
      </w:r>
      <w:proofErr w:type="spellEnd"/>
    </w:p>
    <w:p w:rsidR="00C906D5" w:rsidRPr="008A31E6" w:rsidRDefault="00C906D5" w:rsidP="00C906D5">
      <w:pPr>
        <w:pStyle w:val="CodePACKT"/>
        <w:rPr>
          <w:lang w:val="en-GB"/>
        </w:rPr>
      </w:pPr>
      <w:r>
        <w:rPr>
          <w:lang w:val="en-GB"/>
        </w:rPr>
        <w:t xml:space="preserve">  </w:t>
      </w:r>
      <w:r w:rsidRPr="008A31E6">
        <w:rPr>
          <w:lang w:val="en-GB"/>
        </w:rPr>
        <w:t>Deny from all</w:t>
      </w:r>
    </w:p>
    <w:p w:rsidR="00C906D5" w:rsidRPr="008A31E6" w:rsidRDefault="00C906D5" w:rsidP="00C906D5">
      <w:pPr>
        <w:pStyle w:val="CodePACKT"/>
        <w:rPr>
          <w:lang w:val="en-GB"/>
        </w:rPr>
      </w:pPr>
      <w:r w:rsidRPr="008A31E6">
        <w:rPr>
          <w:lang w:val="en-GB"/>
        </w:rPr>
        <w:t>&lt;/</w:t>
      </w:r>
      <w:proofErr w:type="spellStart"/>
      <w:r w:rsidRPr="008A31E6">
        <w:rPr>
          <w:lang w:val="en-GB"/>
        </w:rPr>
        <w:t>FilesMatch</w:t>
      </w:r>
      <w:proofErr w:type="spellEnd"/>
      <w:r w:rsidRPr="008A31E6">
        <w:rPr>
          <w:lang w:val="en-GB"/>
        </w:rPr>
        <w:t>&gt;</w:t>
      </w:r>
    </w:p>
    <w:p w:rsidR="00C906D5" w:rsidRDefault="00C906D5" w:rsidP="00C906D5">
      <w:pPr>
        <w:pStyle w:val="NormalPACKT"/>
      </w:pPr>
    </w:p>
    <w:p w:rsidR="00C906D5" w:rsidRDefault="00C906D5" w:rsidP="00C906D5">
      <w:pPr>
        <w:pStyle w:val="CodePACKT"/>
        <w:rPr>
          <w:lang w:val="en-GB"/>
        </w:rPr>
      </w:pPr>
      <w:r>
        <w:rPr>
          <w:lang w:val="en-GB"/>
        </w:rPr>
        <w:t>#create authentication rule for files matching ..</w:t>
      </w:r>
    </w:p>
    <w:p w:rsidR="00C906D5" w:rsidRPr="008A31E6" w:rsidRDefault="00C906D5" w:rsidP="00C906D5">
      <w:pPr>
        <w:pStyle w:val="CodePACKT"/>
        <w:rPr>
          <w:lang w:val="en-GB"/>
        </w:rPr>
      </w:pPr>
      <w:r w:rsidRPr="008A31E6">
        <w:rPr>
          <w:lang w:val="en-GB"/>
        </w:rPr>
        <w:t>&lt;</w:t>
      </w:r>
      <w:proofErr w:type="spellStart"/>
      <w:r w:rsidRPr="008A31E6">
        <w:rPr>
          <w:lang w:val="en-GB"/>
        </w:rPr>
        <w:t>FilesMatch</w:t>
      </w:r>
      <w:proofErr w:type="spellEnd"/>
      <w:r w:rsidRPr="008A31E6">
        <w:rPr>
          <w:lang w:val="en-GB"/>
        </w:rPr>
        <w:t xml:space="preserve"> </w:t>
      </w:r>
      <w:r>
        <w:rPr>
          <w:lang w:val="en-GB"/>
        </w:rPr>
        <w:t>"</w:t>
      </w:r>
      <w:r w:rsidRPr="008A31E6">
        <w:rPr>
          <w:lang w:val="en-GB"/>
        </w:rPr>
        <w:t>^(</w:t>
      </w:r>
      <w:proofErr w:type="spellStart"/>
      <w:r w:rsidRPr="008A31E6">
        <w:rPr>
          <w:lang w:val="en-GB"/>
        </w:rPr>
        <w:t>exec|env|doit|phpinfo|w</w:t>
      </w:r>
      <w:proofErr w:type="spellEnd"/>
      <w:r w:rsidRPr="008A31E6">
        <w:rPr>
          <w:lang w:val="en-GB"/>
        </w:rPr>
        <w:t>)\.*$</w:t>
      </w:r>
      <w:r>
        <w:rPr>
          <w:lang w:val="en-GB"/>
        </w:rPr>
        <w:t>"</w:t>
      </w:r>
      <w:r w:rsidRPr="008A31E6">
        <w:rPr>
          <w:lang w:val="en-GB"/>
        </w:rPr>
        <w:t>&gt;</w:t>
      </w:r>
    </w:p>
    <w:p w:rsidR="00C906D5" w:rsidRPr="008A31E6" w:rsidRDefault="00C906D5" w:rsidP="00C906D5">
      <w:pPr>
        <w:pStyle w:val="CodePACKT"/>
        <w:rPr>
          <w:lang w:val="en-GB"/>
        </w:rPr>
      </w:pPr>
      <w:r>
        <w:rPr>
          <w:lang w:val="en-GB"/>
        </w:rPr>
        <w:t xml:space="preserve">  </w:t>
      </w:r>
      <w:proofErr w:type="spellStart"/>
      <w:r w:rsidRPr="008A31E6">
        <w:rPr>
          <w:lang w:val="en-GB"/>
        </w:rPr>
        <w:t>AuthName</w:t>
      </w:r>
      <w:proofErr w:type="spellEnd"/>
      <w:r w:rsidRPr="008A31E6">
        <w:rPr>
          <w:lang w:val="en-GB"/>
        </w:rPr>
        <w:t xml:space="preserve"> </w:t>
      </w:r>
      <w:r>
        <w:rPr>
          <w:lang w:val="en-GB"/>
        </w:rPr>
        <w:t>"Private"</w:t>
      </w:r>
    </w:p>
    <w:p w:rsidR="00C906D5" w:rsidRPr="008A31E6" w:rsidRDefault="00C906D5" w:rsidP="00C906D5">
      <w:pPr>
        <w:pStyle w:val="CodePACKT"/>
        <w:rPr>
          <w:lang w:val="en-GB"/>
        </w:rPr>
      </w:pPr>
      <w:r>
        <w:rPr>
          <w:lang w:val="en-GB"/>
        </w:rPr>
        <w:t xml:space="preserve">  </w:t>
      </w:r>
      <w:proofErr w:type="spellStart"/>
      <w:r w:rsidRPr="008A31E6">
        <w:rPr>
          <w:lang w:val="en-GB"/>
        </w:rPr>
        <w:t>AuthUserFile</w:t>
      </w:r>
      <w:proofErr w:type="spellEnd"/>
      <w:r w:rsidRPr="008A31E6">
        <w:rPr>
          <w:lang w:val="en-GB"/>
        </w:rPr>
        <w:t xml:space="preserve"> /</w:t>
      </w:r>
      <w:r>
        <w:rPr>
          <w:lang w:val="en-GB"/>
        </w:rPr>
        <w:t>\</w:t>
      </w:r>
      <w:r w:rsidRPr="008A31E6">
        <w:rPr>
          <w:lang w:val="en-GB"/>
        </w:rPr>
        <w:t>.</w:t>
      </w:r>
      <w:proofErr w:type="spellStart"/>
      <w:r w:rsidRPr="008A31E6">
        <w:rPr>
          <w:lang w:val="en-GB"/>
        </w:rPr>
        <w:t>htpasswd</w:t>
      </w:r>
      <w:proofErr w:type="spellEnd"/>
    </w:p>
    <w:p w:rsidR="00C906D5" w:rsidRPr="008A31E6" w:rsidRDefault="00C906D5" w:rsidP="00C906D5">
      <w:pPr>
        <w:pStyle w:val="CodePACKT"/>
        <w:rPr>
          <w:lang w:val="en-GB"/>
        </w:rPr>
      </w:pPr>
      <w:r>
        <w:rPr>
          <w:lang w:val="en-GB"/>
        </w:rPr>
        <w:t xml:space="preserve">  </w:t>
      </w:r>
      <w:proofErr w:type="spellStart"/>
      <w:r w:rsidRPr="008A31E6">
        <w:rPr>
          <w:lang w:val="en-GB"/>
        </w:rPr>
        <w:t>AuthType</w:t>
      </w:r>
      <w:proofErr w:type="spellEnd"/>
      <w:r w:rsidRPr="008A31E6">
        <w:rPr>
          <w:lang w:val="en-GB"/>
        </w:rPr>
        <w:t xml:space="preserve"> basic</w:t>
      </w:r>
    </w:p>
    <w:p w:rsidR="00C906D5" w:rsidRPr="008A31E6" w:rsidRDefault="00C906D5" w:rsidP="00C906D5">
      <w:pPr>
        <w:pStyle w:val="CodePACKT"/>
        <w:rPr>
          <w:lang w:val="en-GB"/>
        </w:rPr>
      </w:pPr>
      <w:r>
        <w:rPr>
          <w:lang w:val="en-GB"/>
        </w:rPr>
        <w:t xml:space="preserve">  </w:t>
      </w:r>
      <w:r w:rsidRPr="008A31E6">
        <w:rPr>
          <w:lang w:val="en-GB"/>
        </w:rPr>
        <w:t>Require valid-user</w:t>
      </w:r>
    </w:p>
    <w:p w:rsidR="00C906D5" w:rsidRPr="008A31E6" w:rsidRDefault="00C906D5" w:rsidP="00C906D5">
      <w:pPr>
        <w:pStyle w:val="CodePACKT"/>
        <w:rPr>
          <w:lang w:val="en-GB"/>
        </w:rPr>
      </w:pPr>
      <w:r w:rsidRPr="008A31E6">
        <w:rPr>
          <w:lang w:val="en-GB"/>
        </w:rPr>
        <w:t>&lt;/</w:t>
      </w:r>
      <w:proofErr w:type="spellStart"/>
      <w:r w:rsidRPr="008A31E6">
        <w:rPr>
          <w:lang w:val="en-GB"/>
        </w:rPr>
        <w:t>FilesMatch</w:t>
      </w:r>
      <w:proofErr w:type="spellEnd"/>
      <w:r w:rsidRPr="008A31E6">
        <w:rPr>
          <w:lang w:val="en-GB"/>
        </w:rPr>
        <w:t>&gt;</w:t>
      </w:r>
    </w:p>
    <w:p w:rsidR="00C906D5" w:rsidRDefault="00C906D5" w:rsidP="00C906D5">
      <w:pPr>
        <w:pStyle w:val="NormalPACKT"/>
      </w:pPr>
    </w:p>
    <w:p w:rsidR="00C906D5" w:rsidRPr="008A31E6" w:rsidRDefault="00C906D5" w:rsidP="00C906D5">
      <w:pPr>
        <w:pStyle w:val="CodePACKT"/>
        <w:rPr>
          <w:lang w:val="en-GB"/>
        </w:rPr>
      </w:pPr>
      <w:r>
        <w:rPr>
          <w:lang w:val="en-GB"/>
        </w:rPr>
        <w:t>#hush Apache</w:t>
      </w:r>
    </w:p>
    <w:p w:rsidR="00C906D5" w:rsidRPr="008A31E6" w:rsidRDefault="00C906D5" w:rsidP="00C906D5">
      <w:pPr>
        <w:pStyle w:val="CodePACKT"/>
        <w:rPr>
          <w:lang w:val="en-GB"/>
        </w:rPr>
      </w:pPr>
      <w:proofErr w:type="spellStart"/>
      <w:r w:rsidRPr="008A31E6">
        <w:rPr>
          <w:lang w:val="en-GB"/>
        </w:rPr>
        <w:t>ServerSignature</w:t>
      </w:r>
      <w:proofErr w:type="spellEnd"/>
      <w:r w:rsidRPr="008A31E6">
        <w:rPr>
          <w:lang w:val="en-GB"/>
        </w:rPr>
        <w:t xml:space="preserve"> Off</w:t>
      </w:r>
    </w:p>
    <w:p w:rsidR="00C906D5" w:rsidRDefault="00C906D5" w:rsidP="00C906D5">
      <w:pPr>
        <w:pStyle w:val="NormalPACKT"/>
      </w:pPr>
    </w:p>
    <w:p w:rsidR="00C906D5" w:rsidRDefault="00C906D5" w:rsidP="00C906D5">
      <w:pPr>
        <w:pStyle w:val="CodePACKT"/>
        <w:rPr>
          <w:lang w:val="en-GB"/>
        </w:rPr>
      </w:pPr>
      <w:r w:rsidRPr="008A31E6">
        <w:rPr>
          <w:lang w:val="en-GB"/>
        </w:rPr>
        <w:t>#</w:t>
      </w:r>
      <w:r>
        <w:rPr>
          <w:lang w:val="en-GB"/>
        </w:rPr>
        <w:t>look after me please</w:t>
      </w:r>
    </w:p>
    <w:p w:rsidR="00C906D5" w:rsidRPr="00D0306A" w:rsidRDefault="00C906D5" w:rsidP="00C906D5">
      <w:pPr>
        <w:pStyle w:val="CodePACKT"/>
        <w:rPr>
          <w:lang w:val="en-GB"/>
        </w:rPr>
      </w:pPr>
      <w:r w:rsidRPr="00D0306A">
        <w:rPr>
          <w:lang w:val="en-GB"/>
        </w:rPr>
        <w:t>&lt;</w:t>
      </w:r>
      <w:r>
        <w:rPr>
          <w:lang w:val="en-GB"/>
        </w:rPr>
        <w:t>F</w:t>
      </w:r>
      <w:r w:rsidRPr="00D0306A">
        <w:rPr>
          <w:lang w:val="en-GB"/>
        </w:rPr>
        <w:t xml:space="preserve">iles </w:t>
      </w:r>
      <w:r>
        <w:rPr>
          <w:lang w:val="en-GB"/>
        </w:rPr>
        <w:t>.</w:t>
      </w:r>
      <w:proofErr w:type="spellStart"/>
      <w:r>
        <w:rPr>
          <w:lang w:val="en-GB"/>
        </w:rPr>
        <w:t>htaccess</w:t>
      </w:r>
      <w:proofErr w:type="spellEnd"/>
      <w:r w:rsidRPr="00D0306A">
        <w:rPr>
          <w:lang w:val="en-GB"/>
        </w:rPr>
        <w:t>&gt;</w:t>
      </w:r>
    </w:p>
    <w:p w:rsidR="00C906D5" w:rsidRPr="00D0306A" w:rsidRDefault="00C906D5" w:rsidP="00C906D5">
      <w:pPr>
        <w:pStyle w:val="CodePACKT"/>
        <w:rPr>
          <w:lang w:val="en-GB"/>
        </w:rPr>
      </w:pPr>
      <w:r w:rsidRPr="00D0306A">
        <w:rPr>
          <w:lang w:val="en-GB"/>
        </w:rPr>
        <w:t xml:space="preserve">  Order </w:t>
      </w:r>
      <w:proofErr w:type="spellStart"/>
      <w:r w:rsidRPr="00D0306A">
        <w:rPr>
          <w:lang w:val="en-GB"/>
        </w:rPr>
        <w:t>deny,allow</w:t>
      </w:r>
      <w:proofErr w:type="spellEnd"/>
    </w:p>
    <w:p w:rsidR="00C906D5" w:rsidRPr="00D0306A" w:rsidRDefault="00C906D5" w:rsidP="00C906D5">
      <w:pPr>
        <w:pStyle w:val="CodePACKT"/>
        <w:rPr>
          <w:lang w:val="en-GB"/>
        </w:rPr>
      </w:pPr>
      <w:r w:rsidRPr="00D0306A">
        <w:rPr>
          <w:lang w:val="en-GB"/>
        </w:rPr>
        <w:t xml:space="preserve">  Deny from all</w:t>
      </w:r>
    </w:p>
    <w:p w:rsidR="00C906D5" w:rsidRPr="008A31E6" w:rsidRDefault="00C906D5" w:rsidP="00C906D5">
      <w:pPr>
        <w:pStyle w:val="CodePACKT"/>
        <w:rPr>
          <w:lang w:val="en-GB"/>
        </w:rPr>
      </w:pPr>
      <w:r>
        <w:rPr>
          <w:lang w:val="en-GB"/>
        </w:rPr>
        <w:t>&lt;/Files&gt;</w:t>
      </w:r>
    </w:p>
    <w:p w:rsidR="00C906D5" w:rsidRDefault="00C906D5" w:rsidP="00C906D5">
      <w:pPr>
        <w:pStyle w:val="NormalPACKT"/>
      </w:pPr>
    </w:p>
    <w:p w:rsidR="00C906D5" w:rsidRPr="008A31E6" w:rsidRDefault="00C906D5" w:rsidP="00C906D5">
      <w:pPr>
        <w:pStyle w:val="CodePACKT"/>
        <w:rPr>
          <w:lang w:val="en-GB"/>
        </w:rPr>
      </w:pPr>
      <w:r w:rsidRPr="008A31E6">
        <w:rPr>
          <w:lang w:val="en-GB"/>
        </w:rPr>
        <w:t>Disallow: /</w:t>
      </w:r>
      <w:proofErr w:type="spellStart"/>
      <w:r w:rsidRPr="008A31E6">
        <w:rPr>
          <w:lang w:val="en-GB"/>
        </w:rPr>
        <w:t>wp</w:t>
      </w:r>
      <w:proofErr w:type="spellEnd"/>
      <w:r w:rsidRPr="008A31E6">
        <w:rPr>
          <w:lang w:val="en-GB"/>
        </w:rPr>
        <w:t>-*</w:t>
      </w:r>
    </w:p>
    <w:p w:rsidR="00C906D5" w:rsidRDefault="00C906D5" w:rsidP="00C906D5">
      <w:pPr>
        <w:pStyle w:val="NormalPACKT"/>
      </w:pPr>
    </w:p>
    <w:p w:rsidR="00C906D5" w:rsidRDefault="00C906D5" w:rsidP="00C906D5">
      <w:pPr>
        <w:pStyle w:val="CodePACKT"/>
        <w:rPr>
          <w:lang w:val="en-GB"/>
        </w:rPr>
      </w:pPr>
      <w:r>
        <w:rPr>
          <w:lang w:val="en-GB"/>
        </w:rPr>
        <w:t>Disallow: /content</w:t>
      </w:r>
    </w:p>
    <w:p w:rsidR="00C906D5" w:rsidRDefault="00C906D5" w:rsidP="00C906D5">
      <w:pPr>
        <w:pStyle w:val="NormalPACKT"/>
      </w:pPr>
    </w:p>
    <w:p w:rsidR="00C906D5" w:rsidRPr="008A31E6" w:rsidRDefault="00C906D5" w:rsidP="00C906D5">
      <w:pPr>
        <w:pStyle w:val="CodePACKT"/>
        <w:rPr>
          <w:lang w:val="en-GB"/>
        </w:rPr>
      </w:pPr>
      <w:r w:rsidRPr="008A31E6">
        <w:rPr>
          <w:lang w:val="en-GB"/>
        </w:rPr>
        <w:t>Disallow: /some/path/not-today-thank</w:t>
      </w:r>
      <w:r>
        <w:rPr>
          <w:lang w:val="en-GB"/>
        </w:rPr>
        <w:t>-</w:t>
      </w:r>
      <w:r w:rsidRPr="008A31E6">
        <w:rPr>
          <w:lang w:val="en-GB"/>
        </w:rPr>
        <w:t>you</w:t>
      </w:r>
    </w:p>
    <w:p w:rsidR="00C906D5" w:rsidRDefault="00C906D5" w:rsidP="00C906D5">
      <w:pPr>
        <w:pStyle w:val="NormalPACKT"/>
      </w:pPr>
    </w:p>
    <w:p w:rsidR="00C906D5" w:rsidRPr="003967DD" w:rsidRDefault="00C906D5" w:rsidP="00C906D5">
      <w:pPr>
        <w:pStyle w:val="CodePACKT"/>
      </w:pPr>
      <w:r w:rsidRPr="003967DD">
        <w:lastRenderedPageBreak/>
        <w:t>#</w:t>
      </w:r>
      <w:r w:rsidRPr="003967DD">
        <w:rPr>
          <w:iCs/>
        </w:rPr>
        <w:t>o</w:t>
      </w:r>
      <w:r w:rsidRPr="003967DD">
        <w:t xml:space="preserve">nly do </w:t>
      </w:r>
      <w:r>
        <w:t>stuff</w:t>
      </w:r>
      <w:r w:rsidRPr="003967DD">
        <w:t xml:space="preserve"> if Apache</w:t>
      </w:r>
      <w:r>
        <w:t>'</w:t>
      </w:r>
      <w:r w:rsidRPr="003967DD">
        <w:t xml:space="preserve">s rewriting module is </w:t>
      </w:r>
      <w:r>
        <w:t>activated</w:t>
      </w:r>
    </w:p>
    <w:p w:rsidR="00C906D5" w:rsidRPr="003967DD" w:rsidRDefault="00C906D5" w:rsidP="00C906D5">
      <w:pPr>
        <w:pStyle w:val="CodePACKT"/>
      </w:pPr>
      <w:r w:rsidRPr="003967DD">
        <w:t>&lt;</w:t>
      </w:r>
      <w:proofErr w:type="spellStart"/>
      <w:r w:rsidRPr="003967DD">
        <w:t>IfModule</w:t>
      </w:r>
      <w:proofErr w:type="spellEnd"/>
      <w:r w:rsidRPr="003967DD">
        <w:t xml:space="preserve"> </w:t>
      </w:r>
      <w:proofErr w:type="spellStart"/>
      <w:r w:rsidRPr="003967DD">
        <w:t>mod_rewrite.c</w:t>
      </w:r>
      <w:proofErr w:type="spellEnd"/>
      <w:r w:rsidRPr="003967DD">
        <w:t>&gt;</w:t>
      </w:r>
    </w:p>
    <w:p w:rsidR="00C906D5" w:rsidRPr="003967DD" w:rsidRDefault="00C906D5" w:rsidP="00C906D5">
      <w:pPr>
        <w:pStyle w:val="CodePACKT"/>
      </w:pPr>
      <w:r w:rsidRPr="003967DD">
        <w:rPr>
          <w:iCs/>
        </w:rPr>
        <w:t>#</w:t>
      </w:r>
      <w:r>
        <w:rPr>
          <w:iCs/>
        </w:rPr>
        <w:t>wake up the module</w:t>
      </w:r>
    </w:p>
    <w:p w:rsidR="00C906D5" w:rsidRPr="003967DD" w:rsidRDefault="00C906D5" w:rsidP="00C906D5">
      <w:pPr>
        <w:pStyle w:val="CodePACKT"/>
      </w:pPr>
      <w:proofErr w:type="spellStart"/>
      <w:r w:rsidRPr="003967DD">
        <w:t>RewriteEngine</w:t>
      </w:r>
      <w:proofErr w:type="spellEnd"/>
      <w:r w:rsidRPr="003967DD">
        <w:t xml:space="preserve"> On  </w:t>
      </w:r>
    </w:p>
    <w:p w:rsidR="00C906D5" w:rsidRPr="003967DD" w:rsidRDefault="00C906D5" w:rsidP="00C906D5">
      <w:pPr>
        <w:pStyle w:val="CodePACKT"/>
      </w:pPr>
      <w:r w:rsidRPr="003967DD">
        <w:rPr>
          <w:iCs/>
        </w:rPr>
        <w:t>#</w:t>
      </w:r>
      <w:r>
        <w:rPr>
          <w:iCs/>
        </w:rPr>
        <w:t>block by</w:t>
      </w:r>
      <w:r w:rsidRPr="003967DD">
        <w:t xml:space="preserve"> user agent</w:t>
      </w:r>
      <w:r>
        <w:t xml:space="preserve"> (duplicate rule for each </w:t>
      </w:r>
      <w:proofErr w:type="spellStart"/>
      <w:r>
        <w:t>bot</w:t>
      </w:r>
      <w:proofErr w:type="spellEnd"/>
      <w:r>
        <w:t>)</w:t>
      </w:r>
      <w:r w:rsidRPr="003967DD">
        <w:t xml:space="preserve"> </w:t>
      </w:r>
    </w:p>
    <w:p w:rsidR="00C906D5" w:rsidRPr="003967DD" w:rsidRDefault="00C906D5" w:rsidP="00C906D5">
      <w:pPr>
        <w:pStyle w:val="CodePACKT"/>
      </w:pPr>
      <w:proofErr w:type="spellStart"/>
      <w:r w:rsidRPr="003967DD">
        <w:t>RewriteCond</w:t>
      </w:r>
      <w:proofErr w:type="spellEnd"/>
      <w:r w:rsidRPr="003967DD">
        <w:t xml:space="preserve"> %{HTTP_USER_AGENT} ^</w:t>
      </w:r>
      <w:proofErr w:type="spellStart"/>
      <w:r>
        <w:t>badbot</w:t>
      </w:r>
      <w:proofErr w:type="spellEnd"/>
      <w:r w:rsidRPr="003967DD">
        <w:t xml:space="preserve"> [NC,OR]</w:t>
      </w:r>
    </w:p>
    <w:p w:rsidR="00C906D5" w:rsidRPr="003967DD" w:rsidRDefault="00C906D5" w:rsidP="00C906D5">
      <w:pPr>
        <w:pStyle w:val="CodePACKT"/>
      </w:pPr>
      <w:r w:rsidRPr="003967DD">
        <w:t>#</w:t>
      </w:r>
      <w:r>
        <w:t xml:space="preserve">block by referrer (duplicate rule for each </w:t>
      </w:r>
      <w:proofErr w:type="spellStart"/>
      <w:r>
        <w:t>bot</w:t>
      </w:r>
      <w:proofErr w:type="spellEnd"/>
      <w:r>
        <w:t>)</w:t>
      </w:r>
    </w:p>
    <w:p w:rsidR="00C906D5" w:rsidRPr="003967DD" w:rsidRDefault="00C906D5" w:rsidP="00C906D5">
      <w:pPr>
        <w:pStyle w:val="CodePACKT"/>
      </w:pPr>
      <w:proofErr w:type="spellStart"/>
      <w:r w:rsidRPr="003967DD">
        <w:t>RewriteCond</w:t>
      </w:r>
      <w:proofErr w:type="spellEnd"/>
      <w:r w:rsidRPr="003967DD">
        <w:t xml:space="preserve"> %{HTTP_REFERER} ^(http://)?(www\.)?badbot.*$ [NC,OR]</w:t>
      </w:r>
    </w:p>
    <w:p w:rsidR="00C906D5" w:rsidRPr="003967DD" w:rsidRDefault="00C906D5" w:rsidP="00C906D5">
      <w:pPr>
        <w:pStyle w:val="CodePACKT"/>
      </w:pPr>
      <w:r w:rsidRPr="003967DD">
        <w:rPr>
          <w:iCs/>
        </w:rPr>
        <w:t>#</w:t>
      </w:r>
      <w:r>
        <w:rPr>
          <w:iCs/>
        </w:rPr>
        <w:t xml:space="preserve">block by matching referrer </w:t>
      </w:r>
      <w:r w:rsidRPr="003967DD">
        <w:t>keyword</w:t>
      </w:r>
    </w:p>
    <w:p w:rsidR="00C906D5" w:rsidRPr="003967DD" w:rsidRDefault="00C906D5" w:rsidP="00C906D5">
      <w:pPr>
        <w:pStyle w:val="CodePACKT"/>
      </w:pPr>
      <w:proofErr w:type="spellStart"/>
      <w:r w:rsidRPr="003967DD">
        <w:t>RewriteCond</w:t>
      </w:r>
      <w:proofErr w:type="spellEnd"/>
      <w:r w:rsidRPr="003967DD">
        <w:t xml:space="preserve"> %{HTTP_REFERER} ^(http://)?(www\.)?.*(-|.)</w:t>
      </w:r>
      <w:proofErr w:type="spellStart"/>
      <w:r w:rsidRPr="003967DD">
        <w:t>badbot</w:t>
      </w:r>
      <w:proofErr w:type="spellEnd"/>
      <w:r w:rsidRPr="003967DD">
        <w:t xml:space="preserve">(-|.).*$ </w:t>
      </w:r>
      <w:r>
        <w:br/>
        <w:t xml:space="preserve">  </w:t>
      </w:r>
      <w:r w:rsidRPr="003967DD">
        <w:t>[NC,OR]</w:t>
      </w:r>
    </w:p>
    <w:p w:rsidR="00C906D5" w:rsidRPr="003967DD" w:rsidRDefault="00C906D5" w:rsidP="00C906D5">
      <w:pPr>
        <w:pStyle w:val="CodePACKT"/>
      </w:pPr>
      <w:r w:rsidRPr="003967DD">
        <w:rPr>
          <w:iCs/>
        </w:rPr>
        <w:t>#</w:t>
      </w:r>
      <w:r>
        <w:rPr>
          <w:iCs/>
        </w:rPr>
        <w:t>block by</w:t>
      </w:r>
      <w:r w:rsidRPr="003967DD">
        <w:t xml:space="preserve"> IP</w:t>
      </w:r>
    </w:p>
    <w:p w:rsidR="00C906D5" w:rsidRPr="003967DD" w:rsidRDefault="00C906D5" w:rsidP="00C906D5">
      <w:pPr>
        <w:pStyle w:val="CodePACKT"/>
      </w:pPr>
      <w:proofErr w:type="spellStart"/>
      <w:r w:rsidRPr="003967DD">
        <w:t>RewriteCond</w:t>
      </w:r>
      <w:proofErr w:type="spellEnd"/>
      <w:r w:rsidRPr="003967DD">
        <w:t xml:space="preserve"> %{REMOTE_ADDR} ^123\.45\.</w:t>
      </w:r>
      <w:r>
        <w:t>6</w:t>
      </w:r>
      <w:r w:rsidRPr="003967DD">
        <w:t>7\.</w:t>
      </w:r>
      <w:r>
        <w:t>89</w:t>
      </w:r>
      <w:r w:rsidRPr="003967DD">
        <w:t>0 [NC,OR]</w:t>
      </w:r>
    </w:p>
    <w:p w:rsidR="00C906D5" w:rsidRPr="003967DD" w:rsidRDefault="00C906D5" w:rsidP="00C906D5">
      <w:pPr>
        <w:pStyle w:val="CodePACKT"/>
      </w:pPr>
      <w:r w:rsidRPr="003967DD">
        <w:rPr>
          <w:iCs/>
        </w:rPr>
        <w:t>#t</w:t>
      </w:r>
      <w:r w:rsidRPr="003967DD">
        <w:t xml:space="preserve">he last </w:t>
      </w:r>
      <w:r>
        <w:t xml:space="preserve">statement </w:t>
      </w:r>
      <w:r w:rsidRPr="003967DD">
        <w:t xml:space="preserve">drops the </w:t>
      </w:r>
      <w:r>
        <w:t>"</w:t>
      </w:r>
      <w:r w:rsidRPr="003967DD">
        <w:t>OR</w:t>
      </w:r>
      <w:r>
        <w:t>" (</w:t>
      </w:r>
      <w:r w:rsidRPr="003967DD">
        <w:t>[NC,OR]</w:t>
      </w:r>
      <w:r>
        <w:t xml:space="preserve"> becomes </w:t>
      </w:r>
      <w:r w:rsidRPr="003967DD">
        <w:t>[NC]</w:t>
      </w:r>
      <w:r>
        <w:t>)</w:t>
      </w:r>
    </w:p>
    <w:p w:rsidR="00C906D5" w:rsidRPr="003967DD" w:rsidRDefault="00C906D5" w:rsidP="00C906D5">
      <w:pPr>
        <w:pStyle w:val="CodePACKT"/>
      </w:pPr>
      <w:proofErr w:type="spellStart"/>
      <w:r w:rsidRPr="003967DD">
        <w:t>RewriteCond</w:t>
      </w:r>
      <w:proofErr w:type="spellEnd"/>
      <w:r w:rsidRPr="003967DD">
        <w:t xml:space="preserve"> %{HTTP_REFERER} ^(http://)?(www\.)?.*(-|.)</w:t>
      </w:r>
      <w:proofErr w:type="spellStart"/>
      <w:r>
        <w:t>bad</w:t>
      </w:r>
      <w:r w:rsidRPr="003967DD">
        <w:t>bot</w:t>
      </w:r>
      <w:proofErr w:type="spellEnd"/>
      <w:r w:rsidRPr="003967DD">
        <w:t xml:space="preserve">(-|.).*$ </w:t>
      </w:r>
      <w:r>
        <w:br/>
        <w:t xml:space="preserve">  </w:t>
      </w:r>
      <w:r w:rsidRPr="003967DD">
        <w:t>[NC]</w:t>
      </w:r>
    </w:p>
    <w:p w:rsidR="00C906D5" w:rsidRDefault="00C906D5" w:rsidP="00C906D5">
      <w:pPr>
        <w:pStyle w:val="CodePACKT"/>
      </w:pPr>
      <w:r w:rsidRPr="003967DD">
        <w:rPr>
          <w:iCs/>
        </w:rPr>
        <w:t>#f</w:t>
      </w:r>
      <w:r w:rsidRPr="003967DD">
        <w:t>or requests fitting any of the above conditions</w:t>
      </w:r>
      <w:r>
        <w:t xml:space="preserve"> ..</w:t>
      </w:r>
    </w:p>
    <w:p w:rsidR="00C906D5" w:rsidRPr="003967DD" w:rsidRDefault="00C906D5" w:rsidP="00C906D5">
      <w:pPr>
        <w:pStyle w:val="CodePACKT"/>
      </w:pPr>
      <w:r>
        <w:t>#..</w:t>
      </w:r>
      <w:r w:rsidRPr="003967DD">
        <w:t xml:space="preserve"> </w:t>
      </w:r>
      <w:r>
        <w:t>create</w:t>
      </w:r>
      <w:r w:rsidRPr="003967DD">
        <w:t xml:space="preserve"> a rewrite to a </w:t>
      </w:r>
      <w:r>
        <w:t>"</w:t>
      </w:r>
      <w:r w:rsidRPr="003967DD">
        <w:t>Forbidden</w:t>
      </w:r>
      <w:r>
        <w:t>" error</w:t>
      </w:r>
      <w:r w:rsidRPr="003967DD">
        <w:t xml:space="preserve"> page</w:t>
      </w:r>
    </w:p>
    <w:p w:rsidR="00C906D5" w:rsidRPr="003967DD" w:rsidRDefault="00C906D5" w:rsidP="00C906D5">
      <w:pPr>
        <w:pStyle w:val="CodePACKT"/>
      </w:pPr>
      <w:proofErr w:type="spellStart"/>
      <w:r w:rsidRPr="003967DD">
        <w:t>RewriteRule</w:t>
      </w:r>
      <w:proofErr w:type="spellEnd"/>
      <w:r w:rsidRPr="003967DD">
        <w:t xml:space="preserve"> ^(.*)$ - [F]</w:t>
      </w:r>
    </w:p>
    <w:p w:rsidR="00C906D5" w:rsidRPr="003967DD" w:rsidRDefault="00C906D5" w:rsidP="00C906D5">
      <w:pPr>
        <w:pStyle w:val="CodePACKT"/>
      </w:pPr>
      <w:r w:rsidRPr="003967DD">
        <w:rPr>
          <w:iCs/>
        </w:rPr>
        <w:t>#a</w:t>
      </w:r>
      <w:r w:rsidRPr="003967DD">
        <w:t xml:space="preserve">nd </w:t>
      </w:r>
      <w:r>
        <w:t>let the module know that's the lot.</w:t>
      </w:r>
    </w:p>
    <w:p w:rsidR="00C906D5" w:rsidRPr="003967DD" w:rsidRDefault="00C906D5" w:rsidP="00C906D5">
      <w:pPr>
        <w:pStyle w:val="CodePACKT"/>
      </w:pPr>
      <w:r w:rsidRPr="003967DD">
        <w:t>&lt;/</w:t>
      </w:r>
      <w:proofErr w:type="spellStart"/>
      <w:r w:rsidRPr="003967DD">
        <w:t>IfModule</w:t>
      </w:r>
      <w:proofErr w:type="spellEnd"/>
      <w:r w:rsidRPr="003967DD">
        <w:t>&gt;</w:t>
      </w:r>
    </w:p>
    <w:p w:rsidR="00C906D5" w:rsidRDefault="00C906D5" w:rsidP="00C906D5">
      <w:pPr>
        <w:pStyle w:val="NormalPACKT"/>
      </w:pPr>
    </w:p>
    <w:p w:rsidR="00C906D5" w:rsidRDefault="00C906D5" w:rsidP="00C906D5">
      <w:pPr>
        <w:pStyle w:val="CodeEndPACKT"/>
        <w:rPr>
          <w:lang w:val="en-GB"/>
        </w:rPr>
      </w:pPr>
      <w:r>
        <w:rPr>
          <w:lang w:val="en-GB"/>
        </w:rPr>
        <w:t>&lt;?</w:t>
      </w:r>
      <w:proofErr w:type="spellStart"/>
      <w:r>
        <w:rPr>
          <w:lang w:val="en-GB"/>
        </w:rPr>
        <w:t>php</w:t>
      </w:r>
      <w:proofErr w:type="spellEnd"/>
    </w:p>
    <w:p w:rsidR="00C906D5" w:rsidRDefault="00C906D5" w:rsidP="00C906D5">
      <w:pPr>
        <w:pStyle w:val="CodeEndPACKT"/>
        <w:rPr>
          <w:lang w:val="en-GB"/>
        </w:rPr>
      </w:pPr>
      <w:r>
        <w:rPr>
          <w:lang w:val="en-GB"/>
        </w:rPr>
        <w:t xml:space="preserve">  </w:t>
      </w:r>
      <w:proofErr w:type="spellStart"/>
      <w:r w:rsidRPr="001C3C27">
        <w:rPr>
          <w:lang w:val="en-GB"/>
        </w:rPr>
        <w:t>add_filter</w:t>
      </w:r>
      <w:proofErr w:type="spellEnd"/>
      <w:r w:rsidRPr="001C3C27">
        <w:rPr>
          <w:lang w:val="en-GB"/>
        </w:rPr>
        <w:t>(</w:t>
      </w:r>
      <w:r>
        <w:rPr>
          <w:lang w:val="en-GB"/>
        </w:rPr>
        <w:t>'</w:t>
      </w:r>
      <w:proofErr w:type="spellStart"/>
      <w:r w:rsidRPr="001C3C27">
        <w:rPr>
          <w:lang w:val="en-GB"/>
        </w:rPr>
        <w:t>login_errors</w:t>
      </w:r>
      <w:r>
        <w:rPr>
          <w:lang w:val="en-GB"/>
        </w:rPr>
        <w:t>'</w:t>
      </w:r>
      <w:r w:rsidRPr="001C3C27">
        <w:rPr>
          <w:lang w:val="en-GB"/>
        </w:rPr>
        <w:t>,create_function</w:t>
      </w:r>
      <w:proofErr w:type="spellEnd"/>
      <w:r w:rsidRPr="001C3C27">
        <w:rPr>
          <w:lang w:val="en-GB"/>
        </w:rPr>
        <w:t>(</w:t>
      </w:r>
      <w:r>
        <w:rPr>
          <w:lang w:val="en-GB"/>
        </w:rPr>
        <w:t>'</w:t>
      </w:r>
      <w:r w:rsidRPr="001C3C27">
        <w:rPr>
          <w:lang w:val="en-GB"/>
        </w:rPr>
        <w:t>$</w:t>
      </w:r>
      <w:proofErr w:type="spellStart"/>
      <w:r w:rsidRPr="001C3C27">
        <w:rPr>
          <w:lang w:val="en-GB"/>
        </w:rPr>
        <w:t>no_error</w:t>
      </w:r>
      <w:proofErr w:type="spellEnd"/>
      <w:r>
        <w:rPr>
          <w:lang w:val="en-GB"/>
        </w:rPr>
        <w:t>'</w:t>
      </w:r>
      <w:r w:rsidRPr="001C3C27">
        <w:rPr>
          <w:lang w:val="en-GB"/>
        </w:rPr>
        <w:t xml:space="preserve">, </w:t>
      </w:r>
      <w:r>
        <w:rPr>
          <w:lang w:val="en-GB"/>
        </w:rPr>
        <w:t>"</w:t>
      </w:r>
      <w:r w:rsidRPr="001C3C27">
        <w:rPr>
          <w:lang w:val="en-GB"/>
        </w:rPr>
        <w:t xml:space="preserve">return </w:t>
      </w:r>
      <w:r>
        <w:rPr>
          <w:lang w:val="en-GB"/>
        </w:rPr>
        <w:br/>
        <w:t xml:space="preserve">    </w:t>
      </w:r>
      <w:r w:rsidRPr="001C3C27">
        <w:rPr>
          <w:lang w:val="en-GB"/>
        </w:rPr>
        <w:t>null;</w:t>
      </w:r>
      <w:r>
        <w:rPr>
          <w:lang w:val="en-GB"/>
        </w:rPr>
        <w:t>"</w:t>
      </w:r>
      <w:r w:rsidRPr="001C3C27">
        <w:rPr>
          <w:lang w:val="en-GB"/>
        </w:rPr>
        <w:t>));</w:t>
      </w:r>
    </w:p>
    <w:p w:rsidR="00C906D5" w:rsidRDefault="00C906D5" w:rsidP="00C906D5">
      <w:pPr>
        <w:pStyle w:val="CodeEndPACKT"/>
        <w:rPr>
          <w:lang w:val="en-GB"/>
        </w:rPr>
      </w:pPr>
      <w:r>
        <w:rPr>
          <w:lang w:val="en-GB"/>
        </w:rPr>
        <w:t>?&gt;</w:t>
      </w:r>
    </w:p>
    <w:p w:rsidR="00C906D5" w:rsidRDefault="00C906D5" w:rsidP="00C906D5">
      <w:pPr>
        <w:pStyle w:val="NormalPACKT"/>
      </w:pPr>
    </w:p>
    <w:p w:rsidR="00C906D5" w:rsidRDefault="00C906D5" w:rsidP="00C906D5">
      <w:pPr>
        <w:pStyle w:val="CodePACKT"/>
      </w:pPr>
      <w:r>
        <w:t>Options All -Indexes</w:t>
      </w:r>
    </w:p>
    <w:p w:rsidR="00D8073E" w:rsidRPr="00C906D5" w:rsidRDefault="00D8073E" w:rsidP="00C906D5"/>
    <w:sectPr w:rsidR="00D8073E" w:rsidRPr="00C906D5" w:rsidSect="008E0356">
      <w:footerReference w:type="even" r:id="rId8"/>
      <w:footerReference w:type="default" r:id="rId9"/>
      <w:pgSz w:w="12240" w:h="15840" w:code="1"/>
      <w:pgMar w:top="2347" w:right="2160" w:bottom="2707" w:left="2160" w:header="1973" w:footer="2347" w:gutter="0"/>
      <w:cols w:space="432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9">
      <wne:acd wne:acdName="acd4"/>
    </wne:keymap>
    <wne:keymap wne:kcmPrimary="0631">
      <wne:acd wne:acdName="acd7"/>
    </wne:keymap>
    <wne:keymap wne:kcmPrimary="0632">
      <wne:acd wne:acdName="acd8"/>
    </wne:keymap>
    <wne:keymap wne:kcmPrimary="0633">
      <wne:acd wne:acdName="acd9"/>
    </wne:keymap>
    <wne:keymap wne:kcmPrimary="0634">
      <wne:acd wne:acdName="acd10"/>
    </wne:keymap>
    <wne:keymap wne:kcmPrimary="0635">
      <wne:acd wne:acdName="acd25"/>
    </wne:keymap>
    <wne:keymap wne:kcmPrimary="0636">
      <wne:acd wne:acdName="acd26"/>
    </wne:keymap>
    <wne:keymap wne:kcmPrimary="0641">
      <wne:acd wne:acdName="acd0"/>
    </wne:keymap>
    <wne:keymap wne:kcmPrimary="0742">
      <wne:acd wne:acdName="acd11"/>
    </wne:keymap>
    <wne:keymap wne:kcmPrimary="0743">
      <wne:acd wne:acdName="acd14"/>
    </wne:keymap>
    <wne:keymap wne:kcmPrimary="0744">
      <wne:acd wne:acdName="acd12"/>
    </wne:keymap>
    <wne:keymap wne:kcmPrimary="0745">
      <wne:acd wne:acdName="acd27"/>
    </wne:keymap>
    <wne:keymap wne:kcmPrimary="0746">
      <wne:acd wne:acdName="acd28"/>
    </wne:keymap>
    <wne:keymap wne:kcmPrimary="0748">
      <wne:acd wne:acdName="acd15"/>
    </wne:keymap>
    <wne:keymap wne:kcmPrimary="0749">
      <wne:acd wne:acdName="acd21"/>
    </wne:keymap>
    <wne:keymap wne:kcmPrimary="074B">
      <wne:acd wne:acdName="acd24"/>
    </wne:keymap>
    <wne:keymap wne:kcmPrimary="074C">
      <wne:acd wne:acdName="acd17"/>
    </wne:keymap>
    <wne:keymap wne:kcmPrimary="074E">
      <wne:acd wne:acdName="acd6"/>
    </wne:keymap>
    <wne:keymap wne:kcmPrimary="0753">
      <wne:acd wne:acdName="acd1"/>
    </wne:keymap>
    <wne:keymap wne:kcmPrimary="0755">
      <wne:acd wne:acdName="acd5"/>
    </wne:keymap>
    <wne:keymap wne:kcmPrimary="0757">
      <wne:acd wne:acdName="acd2"/>
    </wne:keymap>
    <wne:keymap wne:kcmPrimary="0758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</wne:acdManifest>
    <wne:toolbarData r:id="rId1"/>
  </wne:toolbars>
  <wne:acds>
    <wne:acd wne:argValue="AgBDAG8AZABlACAASQBuACAAVABlAHgAdAAgAFsAUABBAEMASwBUAF0A" wne:acdName="acd0" wne:fciIndexBasedOn="0065"/>
    <wne:acd wne:argValue="AgBTAGMAcgBlAGUAbgAgAFQAZQB4AHQAIABbAFAAQQBDAEsAVABdAA==" wne:acdName="acd1" wne:fciIndexBasedOn="0065"/>
    <wne:acd wne:argValue="AgBLAGUAeQAgAFcAbwByAGQAIABbAFAAQQBDAEsAVABdAA==" wne:acdName="acd2" wne:fciIndexBasedOn="0065"/>
    <wne:acd wne:argValue="AgBCAG8AbABkACAAWwBQAEEAQwBLAFQAXQA=" wne:acdName="acd3" wne:fciIndexBasedOn="0065"/>
    <wne:acd wne:argValue="AgBJAHQAYQBsAGkAYwBzACAAWwBQAEEAQwBLAFQAXQA=" wne:acdName="acd4" wne:fciIndexBasedOn="0065"/>
    <wne:acd wne:argValue="AgBVAFIATAAgAFsAUABBAEMASwBUAF0A" wne:acdName="acd5" wne:fciIndexBasedOn="0065"/>
    <wne:acd wne:argValue="AgBOAG8AcgBtAGEAbAAgAFsAUABBAEMASwBUAF0A" wne:acdName="acd6" wne:fciIndexBasedOn="0065"/>
    <wne:acd wne:argValue="AgBIAGUAYQBkAGkAbgBnACAAMQAsAEgAZQBhAGQAaQBuAGcAIAAxACAAWwBQAEEAQwBLAFQAXQA=" wne:acdName="acd7" wne:fciIndexBasedOn="0065"/>
    <wne:acd wne:argValue="AgBIAGUAYQBkAGkAbgBnACAAMgAsAEgAZQBhAGQAaQBuAGcAIAAyACAAWwBQAEEAQwBLAFQAXQA=" wne:acdName="acd8" wne:fciIndexBasedOn="0065"/>
    <wne:acd wne:argValue="AgBIAGUAYQBkAGkAbgBnACAAMwAsAEgAZQBhAGQAaQBuAGcAIAAzACAAWwBQAEEAQwBLAFQAXQA=" wne:acdName="acd9" wne:fciIndexBasedOn="0065"/>
    <wne:acd wne:argValue="AgBIAGUAYQBkAGkAbgBnACAANAAsAEgAZQBhAGQAaQBuAGcAIAA0ACAAWwBQAEEAQwBLAFQAXQA=" wne:acdName="acd10" wne:fciIndexBasedOn="0065"/>
    <wne:acd wne:argValue="AgBCAHUAbABsAGUAdAAgAFsAUABBAEMASwBUAF0A" wne:acdName="acd11" wne:fciIndexBasedOn="0065"/>
    <wne:acd wne:argValue="AgBOAHUAbQBiAGUAcgBlAGQAIABCAHUAbABsAGUAdAAgAFsAUABBAEMASwBUAF0A" wne:acdName="acd12" wne:fciIndexBasedOn="0065"/>
    <wne:acd wne:acdName="acd13" wne:fciIndexBasedOn="0065"/>
    <wne:acd wne:argValue="AgBDAG8AZABlACAAWwBQAEEAQwBLAFQAXQA=" wne:acdName="acd14" wne:fciIndexBasedOn="0065"/>
    <wne:acd wne:argValue="AgBDAG8AZABlACAASABpAGcAaABsAGkAZwBoAHQAZQBkACAAWwBQAEEAQwBLAFQAXQA=" wne:acdName="acd15" wne:fciIndexBasedOn="0065"/>
    <wne:acd wne:argValue="AgBDAG8AbQBtAGEAbgBkACAATABpAG4AZQAgAFsAUABBAEMASwBUAF0A" wne:acdName="acd16" wne:fciIndexBasedOn="0065"/>
    <wne:acd wne:argValue="AgBMAGEAeQBvAHUAdAAgAEkAbgBmAG8AcgBtAGEAdABpAG8AbgAgAFsAUABBAEMASwBUAF0A" wne:acdName="acd17" wne:fciIndexBasedOn="0065"/>
    <wne:acd wne:argValue="AgBGAGkAZwB1AHIAZQAgAFsAUABBAEMASwBUAF0A" wne:acdName="acd18" wne:fciIndexBasedOn="0065"/>
    <wne:acd wne:argValue="AgBUAGEAYgBsAGUAIABDAG8AbAB1AG0AbgAgAEgAZQBhAGQAaQBuAGcAIABbAFAAQQBDAEsAVABd&#10;AA==" wne:acdName="acd19" wne:fciIndexBasedOn="0065"/>
    <wne:acd wne:argValue="AgBUAGEAYgBsAGUAIABDAG8AbgB0AGUAbgB0ACAAWwBQAEEAQwBLAFQAXQA=" wne:acdName="acd20" wne:fciIndexBasedOn="0065"/>
    <wne:acd wne:argValue="AgBJAG4AZgBvAHIAbQBhAHQAaQBvAG4AIABCAG8AeAAgAFsAUABBAEMASwBUAF0A" wne:acdName="acd21" wne:fciIndexBasedOn="0065"/>
    <wne:acd wne:argValue="AgBUAGkAcAAgAEgAZQBhAGQAaQBuAGcAIABbAFAAQQBDAEsAVABdAA==" wne:acdName="acd22" wne:fciIndexBasedOn="0065"/>
    <wne:acd wne:argValue="AgBUAGkAcAAgAFsAUABBAEMASwBUAF0A" wne:acdName="acd23" wne:fciIndexBasedOn="0065"/>
    <wne:acd wne:argValue="AgBLAGUAeQAgAFsAUABBAEMASwBUAF0A" wne:acdName="acd24" wne:fciIndexBasedOn="0065"/>
    <wne:acd wne:argValue="AgBIAGUAYQBkAGkAbgBnACAANQAsAEgAZQBhAGQAaQBuAGcAIAA1ACAAWwBQAEEAQwBLAFQAXQA=" wne:acdName="acd25" wne:fciIndexBasedOn="0065"/>
    <wne:acd wne:argValue="AgBIAGUAYQBkAGkAbgBnACAANgAsAEgAZQBhAGQAaQBuAGcAIAA2ACAAWwBQAEEAQwBLAFQAXQA=" wne:acdName="acd26" wne:fciIndexBasedOn="0065"/>
    <wne:acd wne:argValue="AgBCAHUAbABsAGUAdAAgAEUAbgBkACAAWwBQAEEAQwBLAFQAXQA=" wne:acdName="acd27" wne:fciIndexBasedOn="0065"/>
    <wne:acd wne:argValue="AgBOAHUAbQBiAGUAcgBlAGQAIABCAHUAbABsAGUAdAAgAEUAbgBkACAAWwBQAEEAQwBLAFQAXQA=" wne:acdName="acd28" wne:fciIndexBasedOn="0065"/>
    <wne:acd wne:argValue="AgBDAG8AZABlACAARQBuAGQAIABbAFAAQQBDAEsAVABdAA==" wne:acdName="acd29" wne:fciIndexBasedOn="0065"/>
    <wne:acd wne:argValue="AgBDAGgAYQBwAHQAZQByACAATgB1AG0AYgBlAHIAIABbAFAAQQBDAEsAVABdAA==" wne:acdName="acd30" wne:fciIndexBasedOn="0065"/>
    <wne:acd wne:argValue="AgBDAGgAYQBwAHQAZQByACAAVABpAHQAbABlACAAWwBQAEEAQwBLAFQAXQA=" wne:acdName="acd31" wne:fciIndexBasedOn="0065"/>
    <wne:acd wne:argValue="AgBCAHUAbABsAGUAdAAgAHcAaQB0AGgAbwB1AHQAIABCAHUAbABsAGUAdAAgAFsAUABBAEMASwBU&#10;AF0A" wne:acdName="acd32" wne:fciIndexBasedOn="0065"/>
    <wne:acd wne:argValue="AQAAAAYA" wne:acdName="acd33" wne:fciIndexBasedOn="0065"/>
    <wne:acd wne:argValue="AgBRAHUAbwB0AGUAIABbAFAAQQBDAEsAVABdAA==" wne:acdName="acd34" wne:fciIndexBasedOn="0065"/>
    <wne:acd wne:argValue="AgBUAGkAcAAgAHcAaQB0AGgAbwB1AHQAIABoAGUAYQBkAGkAbgBnACAAWwBQAEEAQwBLAFQAXQA=" wne:acdName="acd35" wne:fciIndexBasedOn="0065"/>
    <wne:acd wne:argValue="AgBCAHUAbABsAGUAdAAgAHcAaQB0AGgAaQBuACAAYgB1AGwAbABlAHQAIABbAFAAQQBDAEsAVABd&#10;AA==" wne:acdName="acd36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7254" w:rsidRDefault="005F7254">
      <w:r>
        <w:separator/>
      </w:r>
    </w:p>
  </w:endnote>
  <w:endnote w:type="continuationSeparator" w:id="0">
    <w:p w:rsidR="005F7254" w:rsidRDefault="005F72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B0C" w:rsidRDefault="00DE277D" w:rsidP="00F61BCF">
    <w:pPr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123B0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1111">
      <w:rPr>
        <w:rStyle w:val="PageNumber"/>
        <w:noProof/>
      </w:rPr>
      <w:t>2</w:t>
    </w:r>
    <w:r>
      <w:rPr>
        <w:rStyle w:val="PageNumber"/>
      </w:rPr>
      <w:fldChar w:fldCharType="end"/>
    </w:r>
  </w:p>
  <w:p w:rsidR="00123B0C" w:rsidRDefault="00123B0C" w:rsidP="00265FAB">
    <w:pPr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B0C" w:rsidRDefault="00DE277D" w:rsidP="00265FAB">
    <w:pPr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123B0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1111">
      <w:rPr>
        <w:rStyle w:val="PageNumber"/>
        <w:noProof/>
      </w:rPr>
      <w:t>3</w:t>
    </w:r>
    <w:r>
      <w:rPr>
        <w:rStyle w:val="PageNumber"/>
      </w:rPr>
      <w:fldChar w:fldCharType="end"/>
    </w:r>
  </w:p>
  <w:p w:rsidR="00123B0C" w:rsidRDefault="00123B0C">
    <w:pPr>
      <w:ind w:right="360" w:firstLine="360"/>
      <w:jc w:val="right"/>
      <w:rPr>
        <w:rStyle w:val="HeaderFooterPACK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7254" w:rsidRDefault="005F7254">
      <w:r>
        <w:separator/>
      </w:r>
    </w:p>
  </w:footnote>
  <w:footnote w:type="continuationSeparator" w:id="0">
    <w:p w:rsidR="005F7254" w:rsidRDefault="005F72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DB03B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B2281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F8EB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BF6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6DABD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82A55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A03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8A74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E25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5FCA62E"/>
    <w:lvl w:ilvl="0">
      <w:start w:val="1"/>
      <w:numFmt w:val="bullet"/>
      <w:lvlText w:val="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</w:abstractNum>
  <w:abstractNum w:abstractNumId="10">
    <w:nsid w:val="027A2936"/>
    <w:multiLevelType w:val="multilevel"/>
    <w:tmpl w:val="E48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9E646D5"/>
    <w:multiLevelType w:val="multilevel"/>
    <w:tmpl w:val="2A7C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032073"/>
    <w:multiLevelType w:val="hybridMultilevel"/>
    <w:tmpl w:val="A446C46C"/>
    <w:lvl w:ilvl="0" w:tplc="E3C242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1639CD"/>
    <w:multiLevelType w:val="hybridMultilevel"/>
    <w:tmpl w:val="78665E2C"/>
    <w:lvl w:ilvl="0" w:tplc="0E146A02">
      <w:start w:val="1"/>
      <w:numFmt w:val="bullet"/>
      <w:pStyle w:val="BulletwithinbulletendPACK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4483F8A"/>
    <w:multiLevelType w:val="hybridMultilevel"/>
    <w:tmpl w:val="59BAB004"/>
    <w:lvl w:ilvl="0" w:tplc="AAB208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E2158E"/>
    <w:multiLevelType w:val="hybridMultilevel"/>
    <w:tmpl w:val="510A6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C56895"/>
    <w:multiLevelType w:val="hybridMultilevel"/>
    <w:tmpl w:val="1D640B56"/>
    <w:lvl w:ilvl="0" w:tplc="0E146A02">
      <w:start w:val="1"/>
      <w:numFmt w:val="bullet"/>
      <w:pStyle w:val="BulletPACK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F675EAA"/>
    <w:multiLevelType w:val="hybridMultilevel"/>
    <w:tmpl w:val="F4D8B0B4"/>
    <w:lvl w:ilvl="0" w:tplc="599082AC">
      <w:start w:val="1"/>
      <w:numFmt w:val="bullet"/>
      <w:pStyle w:val="BulletwithinbulletPACK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6"/>
  </w:num>
  <w:num w:numId="5">
    <w:abstractNumId w:val="10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16"/>
  </w:num>
  <w:num w:numId="15">
    <w:abstractNumId w:val="17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7"/>
  </w:num>
  <w:num w:numId="24">
    <w:abstractNumId w:val="8"/>
  </w:num>
  <w:num w:numId="25">
    <w:abstractNumId w:val="13"/>
  </w:num>
  <w:num w:numId="26">
    <w:abstractNumId w:val="13"/>
  </w:num>
  <w:num w:numId="27">
    <w:abstractNumId w:val="13"/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14"/>
  </w:num>
  <w:num w:numId="37">
    <w:abstractNumId w:val="11"/>
  </w:num>
  <w:num w:numId="38">
    <w:abstractNumId w:val="15"/>
  </w:num>
  <w:num w:numId="3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mirrorMargins/>
  <w:proofState w:spelling="clean"/>
  <w:stylePaneFormatFilter w:val="3F01"/>
  <w:defaultTabStop w:val="36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2CFF"/>
    <w:rsid w:val="00012433"/>
    <w:rsid w:val="000131C8"/>
    <w:rsid w:val="00013EBA"/>
    <w:rsid w:val="00014873"/>
    <w:rsid w:val="00020E04"/>
    <w:rsid w:val="00021970"/>
    <w:rsid w:val="00022F5D"/>
    <w:rsid w:val="00026287"/>
    <w:rsid w:val="000312CD"/>
    <w:rsid w:val="00042268"/>
    <w:rsid w:val="000478A0"/>
    <w:rsid w:val="0005201F"/>
    <w:rsid w:val="0005202A"/>
    <w:rsid w:val="0005316C"/>
    <w:rsid w:val="00053BAA"/>
    <w:rsid w:val="0006159E"/>
    <w:rsid w:val="00064C92"/>
    <w:rsid w:val="00070532"/>
    <w:rsid w:val="0007468F"/>
    <w:rsid w:val="0007758E"/>
    <w:rsid w:val="000856B2"/>
    <w:rsid w:val="00085F3F"/>
    <w:rsid w:val="000917F1"/>
    <w:rsid w:val="00096C9C"/>
    <w:rsid w:val="000A14EA"/>
    <w:rsid w:val="000A446D"/>
    <w:rsid w:val="000A47CF"/>
    <w:rsid w:val="000B1EB2"/>
    <w:rsid w:val="000B6CF1"/>
    <w:rsid w:val="000C34FE"/>
    <w:rsid w:val="000C6D69"/>
    <w:rsid w:val="000D3F1D"/>
    <w:rsid w:val="000D6427"/>
    <w:rsid w:val="000E2B17"/>
    <w:rsid w:val="000F0E20"/>
    <w:rsid w:val="000F312E"/>
    <w:rsid w:val="000F6F57"/>
    <w:rsid w:val="0010016A"/>
    <w:rsid w:val="001027DD"/>
    <w:rsid w:val="001057CA"/>
    <w:rsid w:val="00115547"/>
    <w:rsid w:val="001158F8"/>
    <w:rsid w:val="00122D6A"/>
    <w:rsid w:val="00123B0C"/>
    <w:rsid w:val="00124945"/>
    <w:rsid w:val="001413F5"/>
    <w:rsid w:val="00143AAE"/>
    <w:rsid w:val="001475F2"/>
    <w:rsid w:val="00154E2B"/>
    <w:rsid w:val="001568F7"/>
    <w:rsid w:val="00172763"/>
    <w:rsid w:val="00173ECE"/>
    <w:rsid w:val="00175A72"/>
    <w:rsid w:val="001833C3"/>
    <w:rsid w:val="001904C6"/>
    <w:rsid w:val="00194C64"/>
    <w:rsid w:val="00195BD2"/>
    <w:rsid w:val="00196F80"/>
    <w:rsid w:val="001A1711"/>
    <w:rsid w:val="001A536D"/>
    <w:rsid w:val="001A6680"/>
    <w:rsid w:val="001A70F6"/>
    <w:rsid w:val="001B62F4"/>
    <w:rsid w:val="001B6CF3"/>
    <w:rsid w:val="001C06BA"/>
    <w:rsid w:val="001C3294"/>
    <w:rsid w:val="001C621F"/>
    <w:rsid w:val="001D12B9"/>
    <w:rsid w:val="001D394B"/>
    <w:rsid w:val="001D4679"/>
    <w:rsid w:val="001F12C2"/>
    <w:rsid w:val="001F3A94"/>
    <w:rsid w:val="001F3B5D"/>
    <w:rsid w:val="0020411F"/>
    <w:rsid w:val="00211BEA"/>
    <w:rsid w:val="0021554D"/>
    <w:rsid w:val="00222330"/>
    <w:rsid w:val="00235730"/>
    <w:rsid w:val="00246C94"/>
    <w:rsid w:val="00246CEE"/>
    <w:rsid w:val="002571DE"/>
    <w:rsid w:val="00257A4A"/>
    <w:rsid w:val="00260BD0"/>
    <w:rsid w:val="0026436F"/>
    <w:rsid w:val="00265FAB"/>
    <w:rsid w:val="002660AF"/>
    <w:rsid w:val="0027203C"/>
    <w:rsid w:val="00282CF5"/>
    <w:rsid w:val="00291006"/>
    <w:rsid w:val="002A12C2"/>
    <w:rsid w:val="002A6B51"/>
    <w:rsid w:val="002B49B1"/>
    <w:rsid w:val="002B71BA"/>
    <w:rsid w:val="002C33E6"/>
    <w:rsid w:val="002E1068"/>
    <w:rsid w:val="002E1A52"/>
    <w:rsid w:val="002E455B"/>
    <w:rsid w:val="002E532B"/>
    <w:rsid w:val="002E6578"/>
    <w:rsid w:val="002F2A1E"/>
    <w:rsid w:val="002F5A55"/>
    <w:rsid w:val="002F5B5B"/>
    <w:rsid w:val="002F63E0"/>
    <w:rsid w:val="00306160"/>
    <w:rsid w:val="003077D3"/>
    <w:rsid w:val="00307F41"/>
    <w:rsid w:val="00311B63"/>
    <w:rsid w:val="0031412A"/>
    <w:rsid w:val="00314D3E"/>
    <w:rsid w:val="00320A35"/>
    <w:rsid w:val="003365D4"/>
    <w:rsid w:val="00341880"/>
    <w:rsid w:val="00343E02"/>
    <w:rsid w:val="00352882"/>
    <w:rsid w:val="00353BA9"/>
    <w:rsid w:val="00354961"/>
    <w:rsid w:val="0036236E"/>
    <w:rsid w:val="003676A3"/>
    <w:rsid w:val="00371A87"/>
    <w:rsid w:val="003723A2"/>
    <w:rsid w:val="00374B41"/>
    <w:rsid w:val="003810F8"/>
    <w:rsid w:val="003825BD"/>
    <w:rsid w:val="0038509F"/>
    <w:rsid w:val="003859F9"/>
    <w:rsid w:val="003A0009"/>
    <w:rsid w:val="003A79D0"/>
    <w:rsid w:val="003B402B"/>
    <w:rsid w:val="003B7CA4"/>
    <w:rsid w:val="003C17E6"/>
    <w:rsid w:val="003C2F6C"/>
    <w:rsid w:val="003C58C7"/>
    <w:rsid w:val="003D1051"/>
    <w:rsid w:val="003D54E8"/>
    <w:rsid w:val="003E6BE2"/>
    <w:rsid w:val="00400237"/>
    <w:rsid w:val="0042037D"/>
    <w:rsid w:val="00422450"/>
    <w:rsid w:val="00422E07"/>
    <w:rsid w:val="00424A88"/>
    <w:rsid w:val="004264D2"/>
    <w:rsid w:val="00426AF5"/>
    <w:rsid w:val="00433532"/>
    <w:rsid w:val="004378A8"/>
    <w:rsid w:val="004518EB"/>
    <w:rsid w:val="00457191"/>
    <w:rsid w:val="00457B9D"/>
    <w:rsid w:val="00467321"/>
    <w:rsid w:val="004675FD"/>
    <w:rsid w:val="00481675"/>
    <w:rsid w:val="0048463C"/>
    <w:rsid w:val="00487C62"/>
    <w:rsid w:val="0049101B"/>
    <w:rsid w:val="00494B49"/>
    <w:rsid w:val="004956A5"/>
    <w:rsid w:val="004A2FB3"/>
    <w:rsid w:val="004B3824"/>
    <w:rsid w:val="004B41D4"/>
    <w:rsid w:val="004B46BC"/>
    <w:rsid w:val="004C20BD"/>
    <w:rsid w:val="004D074A"/>
    <w:rsid w:val="004D2656"/>
    <w:rsid w:val="004E0FCC"/>
    <w:rsid w:val="004F01A8"/>
    <w:rsid w:val="004F764D"/>
    <w:rsid w:val="00502AEF"/>
    <w:rsid w:val="00512849"/>
    <w:rsid w:val="00513897"/>
    <w:rsid w:val="005225C5"/>
    <w:rsid w:val="00525FF0"/>
    <w:rsid w:val="005325BF"/>
    <w:rsid w:val="00533818"/>
    <w:rsid w:val="00540FDD"/>
    <w:rsid w:val="005413B0"/>
    <w:rsid w:val="005429C2"/>
    <w:rsid w:val="00544C21"/>
    <w:rsid w:val="00561E2F"/>
    <w:rsid w:val="00577D5B"/>
    <w:rsid w:val="00585B56"/>
    <w:rsid w:val="005908E2"/>
    <w:rsid w:val="0059107F"/>
    <w:rsid w:val="00593E1C"/>
    <w:rsid w:val="005944DE"/>
    <w:rsid w:val="005A0A5C"/>
    <w:rsid w:val="005A0E65"/>
    <w:rsid w:val="005A21A1"/>
    <w:rsid w:val="005B2A52"/>
    <w:rsid w:val="005C5C4A"/>
    <w:rsid w:val="005D0542"/>
    <w:rsid w:val="005D4B3A"/>
    <w:rsid w:val="005D5327"/>
    <w:rsid w:val="005D78AA"/>
    <w:rsid w:val="005E6B7B"/>
    <w:rsid w:val="005E7089"/>
    <w:rsid w:val="005F0F82"/>
    <w:rsid w:val="005F71BC"/>
    <w:rsid w:val="005F7254"/>
    <w:rsid w:val="005F7766"/>
    <w:rsid w:val="0060092F"/>
    <w:rsid w:val="00606DB7"/>
    <w:rsid w:val="00614847"/>
    <w:rsid w:val="00631B80"/>
    <w:rsid w:val="006377A0"/>
    <w:rsid w:val="00637902"/>
    <w:rsid w:val="0064058E"/>
    <w:rsid w:val="00644FC7"/>
    <w:rsid w:val="00662366"/>
    <w:rsid w:val="00666AC6"/>
    <w:rsid w:val="0066733E"/>
    <w:rsid w:val="00690A1D"/>
    <w:rsid w:val="0069172D"/>
    <w:rsid w:val="006A7ABC"/>
    <w:rsid w:val="006B21E8"/>
    <w:rsid w:val="006C4A50"/>
    <w:rsid w:val="006C6878"/>
    <w:rsid w:val="006D1AF3"/>
    <w:rsid w:val="006D402F"/>
    <w:rsid w:val="006D7D41"/>
    <w:rsid w:val="006E27CB"/>
    <w:rsid w:val="006E46A8"/>
    <w:rsid w:val="006F1207"/>
    <w:rsid w:val="00711A25"/>
    <w:rsid w:val="00726112"/>
    <w:rsid w:val="0073044A"/>
    <w:rsid w:val="007310D5"/>
    <w:rsid w:val="007316B1"/>
    <w:rsid w:val="00735991"/>
    <w:rsid w:val="00736070"/>
    <w:rsid w:val="00736AB9"/>
    <w:rsid w:val="00741778"/>
    <w:rsid w:val="0074573F"/>
    <w:rsid w:val="00754FD3"/>
    <w:rsid w:val="007635A2"/>
    <w:rsid w:val="0077183F"/>
    <w:rsid w:val="00771C28"/>
    <w:rsid w:val="00771D61"/>
    <w:rsid w:val="00774886"/>
    <w:rsid w:val="00777316"/>
    <w:rsid w:val="00791A5A"/>
    <w:rsid w:val="007A052D"/>
    <w:rsid w:val="007B0535"/>
    <w:rsid w:val="007B1284"/>
    <w:rsid w:val="007B207C"/>
    <w:rsid w:val="007B3A80"/>
    <w:rsid w:val="007B5553"/>
    <w:rsid w:val="007B7673"/>
    <w:rsid w:val="007C0A72"/>
    <w:rsid w:val="007C14AD"/>
    <w:rsid w:val="007D4892"/>
    <w:rsid w:val="007E1DC6"/>
    <w:rsid w:val="007E44A9"/>
    <w:rsid w:val="007F1AE5"/>
    <w:rsid w:val="00801D89"/>
    <w:rsid w:val="00810BB1"/>
    <w:rsid w:val="0082412B"/>
    <w:rsid w:val="00827863"/>
    <w:rsid w:val="0083472C"/>
    <w:rsid w:val="00840B38"/>
    <w:rsid w:val="00842358"/>
    <w:rsid w:val="008425C3"/>
    <w:rsid w:val="00844845"/>
    <w:rsid w:val="00845EE7"/>
    <w:rsid w:val="00850230"/>
    <w:rsid w:val="0085358C"/>
    <w:rsid w:val="00855019"/>
    <w:rsid w:val="00855D4D"/>
    <w:rsid w:val="00870108"/>
    <w:rsid w:val="00875E6E"/>
    <w:rsid w:val="00876184"/>
    <w:rsid w:val="00877749"/>
    <w:rsid w:val="0089388A"/>
    <w:rsid w:val="00896D22"/>
    <w:rsid w:val="008A1CCD"/>
    <w:rsid w:val="008B1F03"/>
    <w:rsid w:val="008B3B4B"/>
    <w:rsid w:val="008B3C27"/>
    <w:rsid w:val="008B60BE"/>
    <w:rsid w:val="008B627E"/>
    <w:rsid w:val="008C224A"/>
    <w:rsid w:val="008D2918"/>
    <w:rsid w:val="008E0356"/>
    <w:rsid w:val="008E3891"/>
    <w:rsid w:val="008E41CB"/>
    <w:rsid w:val="008E4D69"/>
    <w:rsid w:val="008F2647"/>
    <w:rsid w:val="008F76E7"/>
    <w:rsid w:val="00904706"/>
    <w:rsid w:val="00912A26"/>
    <w:rsid w:val="0091620B"/>
    <w:rsid w:val="0093034C"/>
    <w:rsid w:val="00941A6C"/>
    <w:rsid w:val="00947963"/>
    <w:rsid w:val="00950C72"/>
    <w:rsid w:val="00961F80"/>
    <w:rsid w:val="00965332"/>
    <w:rsid w:val="00973024"/>
    <w:rsid w:val="009756AF"/>
    <w:rsid w:val="009763D8"/>
    <w:rsid w:val="00984AC7"/>
    <w:rsid w:val="0099037D"/>
    <w:rsid w:val="00996AA7"/>
    <w:rsid w:val="009A0266"/>
    <w:rsid w:val="009A5CD4"/>
    <w:rsid w:val="009B39FD"/>
    <w:rsid w:val="009B7E96"/>
    <w:rsid w:val="009C4520"/>
    <w:rsid w:val="009C5364"/>
    <w:rsid w:val="009C650D"/>
    <w:rsid w:val="009D285F"/>
    <w:rsid w:val="009F28AB"/>
    <w:rsid w:val="009F3DA9"/>
    <w:rsid w:val="00A01437"/>
    <w:rsid w:val="00A02E9B"/>
    <w:rsid w:val="00A06370"/>
    <w:rsid w:val="00A1229E"/>
    <w:rsid w:val="00A15786"/>
    <w:rsid w:val="00A20F50"/>
    <w:rsid w:val="00A2265A"/>
    <w:rsid w:val="00A2347B"/>
    <w:rsid w:val="00A36912"/>
    <w:rsid w:val="00A436D7"/>
    <w:rsid w:val="00A43F56"/>
    <w:rsid w:val="00A45071"/>
    <w:rsid w:val="00A60EFF"/>
    <w:rsid w:val="00A62598"/>
    <w:rsid w:val="00A64C24"/>
    <w:rsid w:val="00A73683"/>
    <w:rsid w:val="00A758DE"/>
    <w:rsid w:val="00A81D48"/>
    <w:rsid w:val="00A834F2"/>
    <w:rsid w:val="00A9193A"/>
    <w:rsid w:val="00AA130E"/>
    <w:rsid w:val="00AA2E53"/>
    <w:rsid w:val="00AC0F4A"/>
    <w:rsid w:val="00AC445B"/>
    <w:rsid w:val="00AC4BCE"/>
    <w:rsid w:val="00AC56C5"/>
    <w:rsid w:val="00AD1A7D"/>
    <w:rsid w:val="00AD3991"/>
    <w:rsid w:val="00AE1597"/>
    <w:rsid w:val="00AF2134"/>
    <w:rsid w:val="00AF2C49"/>
    <w:rsid w:val="00AF2C4D"/>
    <w:rsid w:val="00AF2FA5"/>
    <w:rsid w:val="00AF604C"/>
    <w:rsid w:val="00B009E6"/>
    <w:rsid w:val="00B01BB5"/>
    <w:rsid w:val="00B03161"/>
    <w:rsid w:val="00B05A67"/>
    <w:rsid w:val="00B16340"/>
    <w:rsid w:val="00B20CC0"/>
    <w:rsid w:val="00B2465C"/>
    <w:rsid w:val="00B338B6"/>
    <w:rsid w:val="00B42CFF"/>
    <w:rsid w:val="00B464F3"/>
    <w:rsid w:val="00B468C3"/>
    <w:rsid w:val="00B50317"/>
    <w:rsid w:val="00B65DBC"/>
    <w:rsid w:val="00B67B70"/>
    <w:rsid w:val="00B7263D"/>
    <w:rsid w:val="00B74014"/>
    <w:rsid w:val="00B8319D"/>
    <w:rsid w:val="00B83C33"/>
    <w:rsid w:val="00B840C7"/>
    <w:rsid w:val="00B858D2"/>
    <w:rsid w:val="00BA3FE7"/>
    <w:rsid w:val="00BA5C26"/>
    <w:rsid w:val="00BA5D3F"/>
    <w:rsid w:val="00BA6F99"/>
    <w:rsid w:val="00BB1683"/>
    <w:rsid w:val="00BB311D"/>
    <w:rsid w:val="00BB461D"/>
    <w:rsid w:val="00BC1F7A"/>
    <w:rsid w:val="00BD2AF8"/>
    <w:rsid w:val="00BD6013"/>
    <w:rsid w:val="00C01A3D"/>
    <w:rsid w:val="00C143B3"/>
    <w:rsid w:val="00C151EE"/>
    <w:rsid w:val="00C15814"/>
    <w:rsid w:val="00C15F4F"/>
    <w:rsid w:val="00C2075C"/>
    <w:rsid w:val="00C333B0"/>
    <w:rsid w:val="00C34877"/>
    <w:rsid w:val="00C36F68"/>
    <w:rsid w:val="00C372E9"/>
    <w:rsid w:val="00C436F7"/>
    <w:rsid w:val="00C463A6"/>
    <w:rsid w:val="00C467D9"/>
    <w:rsid w:val="00C6538F"/>
    <w:rsid w:val="00C70FF6"/>
    <w:rsid w:val="00C731E2"/>
    <w:rsid w:val="00C73FA3"/>
    <w:rsid w:val="00C75472"/>
    <w:rsid w:val="00C76983"/>
    <w:rsid w:val="00C82CA4"/>
    <w:rsid w:val="00C906D5"/>
    <w:rsid w:val="00C967E7"/>
    <w:rsid w:val="00CA1B7A"/>
    <w:rsid w:val="00CA606C"/>
    <w:rsid w:val="00CA62AF"/>
    <w:rsid w:val="00CB0388"/>
    <w:rsid w:val="00CB0D85"/>
    <w:rsid w:val="00CB299E"/>
    <w:rsid w:val="00CC52E4"/>
    <w:rsid w:val="00CD6432"/>
    <w:rsid w:val="00CE0299"/>
    <w:rsid w:val="00CE6263"/>
    <w:rsid w:val="00CF349E"/>
    <w:rsid w:val="00CF486D"/>
    <w:rsid w:val="00CF5A39"/>
    <w:rsid w:val="00D11AE1"/>
    <w:rsid w:val="00D12146"/>
    <w:rsid w:val="00D159FB"/>
    <w:rsid w:val="00D15BB8"/>
    <w:rsid w:val="00D205AC"/>
    <w:rsid w:val="00D26CFE"/>
    <w:rsid w:val="00D32925"/>
    <w:rsid w:val="00D3456F"/>
    <w:rsid w:val="00D369A7"/>
    <w:rsid w:val="00D372A9"/>
    <w:rsid w:val="00D61688"/>
    <w:rsid w:val="00D63546"/>
    <w:rsid w:val="00D724FA"/>
    <w:rsid w:val="00D8073E"/>
    <w:rsid w:val="00D8586A"/>
    <w:rsid w:val="00D87C31"/>
    <w:rsid w:val="00D920A7"/>
    <w:rsid w:val="00D96B41"/>
    <w:rsid w:val="00DA0052"/>
    <w:rsid w:val="00DA07A9"/>
    <w:rsid w:val="00DA2769"/>
    <w:rsid w:val="00DB283D"/>
    <w:rsid w:val="00DB3E83"/>
    <w:rsid w:val="00DB3F62"/>
    <w:rsid w:val="00DB43B3"/>
    <w:rsid w:val="00DB756A"/>
    <w:rsid w:val="00DC2E9F"/>
    <w:rsid w:val="00DC4753"/>
    <w:rsid w:val="00DC4EFB"/>
    <w:rsid w:val="00DE277D"/>
    <w:rsid w:val="00DE3614"/>
    <w:rsid w:val="00DE3D39"/>
    <w:rsid w:val="00DF515A"/>
    <w:rsid w:val="00E0451A"/>
    <w:rsid w:val="00E11572"/>
    <w:rsid w:val="00E223A6"/>
    <w:rsid w:val="00E2686B"/>
    <w:rsid w:val="00E3276B"/>
    <w:rsid w:val="00E43A0E"/>
    <w:rsid w:val="00E56073"/>
    <w:rsid w:val="00E575D0"/>
    <w:rsid w:val="00E57E29"/>
    <w:rsid w:val="00E61366"/>
    <w:rsid w:val="00E62C31"/>
    <w:rsid w:val="00E73824"/>
    <w:rsid w:val="00E76EC1"/>
    <w:rsid w:val="00E91845"/>
    <w:rsid w:val="00E93147"/>
    <w:rsid w:val="00E96272"/>
    <w:rsid w:val="00EA66A4"/>
    <w:rsid w:val="00EB18B6"/>
    <w:rsid w:val="00EB533F"/>
    <w:rsid w:val="00EB7F55"/>
    <w:rsid w:val="00EC30D8"/>
    <w:rsid w:val="00EC3C07"/>
    <w:rsid w:val="00EC4C6A"/>
    <w:rsid w:val="00ED1111"/>
    <w:rsid w:val="00ED3303"/>
    <w:rsid w:val="00ED5D61"/>
    <w:rsid w:val="00ED639F"/>
    <w:rsid w:val="00EE284A"/>
    <w:rsid w:val="00EF7400"/>
    <w:rsid w:val="00F02B93"/>
    <w:rsid w:val="00F0339E"/>
    <w:rsid w:val="00F0606A"/>
    <w:rsid w:val="00F10C5F"/>
    <w:rsid w:val="00F1615A"/>
    <w:rsid w:val="00F221D7"/>
    <w:rsid w:val="00F30166"/>
    <w:rsid w:val="00F315E7"/>
    <w:rsid w:val="00F369D9"/>
    <w:rsid w:val="00F466FE"/>
    <w:rsid w:val="00F50747"/>
    <w:rsid w:val="00F61BCF"/>
    <w:rsid w:val="00F83323"/>
    <w:rsid w:val="00F87DC8"/>
    <w:rsid w:val="00F92FAB"/>
    <w:rsid w:val="00FB7491"/>
    <w:rsid w:val="00FC37E2"/>
    <w:rsid w:val="00FF2C7A"/>
    <w:rsid w:val="00FF5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58DE"/>
    <w:pPr>
      <w:suppressAutoHyphens/>
      <w:spacing w:after="120"/>
    </w:pPr>
    <w:rPr>
      <w:sz w:val="22"/>
      <w:szCs w:val="24"/>
    </w:rPr>
  </w:style>
  <w:style w:type="paragraph" w:styleId="Heading1">
    <w:name w:val="heading 1"/>
    <w:aliases w:val="Heading 1 [PACKT]"/>
    <w:next w:val="NormalPACKT"/>
    <w:qFormat/>
    <w:rsid w:val="003859F9"/>
    <w:pPr>
      <w:keepNext/>
      <w:spacing w:before="400" w:after="60"/>
      <w:outlineLvl w:val="0"/>
    </w:pPr>
    <w:rPr>
      <w:rFonts w:ascii="Arial" w:hAnsi="Arial" w:cs="Arial"/>
      <w:b/>
      <w:iCs/>
      <w:color w:val="000000"/>
      <w:kern w:val="32"/>
      <w:sz w:val="32"/>
      <w:szCs w:val="32"/>
      <w:lang w:val="en-GB"/>
    </w:rPr>
  </w:style>
  <w:style w:type="paragraph" w:styleId="Heading2">
    <w:name w:val="heading 2"/>
    <w:aliases w:val="Heading 2 [PACKT]"/>
    <w:next w:val="NormalPACKT"/>
    <w:qFormat/>
    <w:rsid w:val="007310D5"/>
    <w:pPr>
      <w:keepNext/>
      <w:spacing w:before="320" w:after="60"/>
      <w:outlineLvl w:val="1"/>
    </w:pPr>
    <w:rPr>
      <w:rFonts w:ascii="Arial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aliases w:val="Heading 3 [PACKT]"/>
    <w:next w:val="NormalPACKT"/>
    <w:link w:val="Heading3Char"/>
    <w:qFormat/>
    <w:rsid w:val="007310D5"/>
    <w:pPr>
      <w:keepNext/>
      <w:spacing w:before="240" w:after="60"/>
      <w:outlineLvl w:val="2"/>
    </w:pPr>
    <w:rPr>
      <w:rFonts w:ascii="Arial" w:hAnsi="Arial" w:cs="Arial"/>
      <w:b/>
      <w:iCs/>
      <w:color w:val="3366FF"/>
      <w:sz w:val="26"/>
      <w:szCs w:val="26"/>
      <w:lang w:val="en-GB"/>
    </w:rPr>
  </w:style>
  <w:style w:type="paragraph" w:styleId="Heading4">
    <w:name w:val="heading 4"/>
    <w:aliases w:val="Heading 4 [PACKT]"/>
    <w:next w:val="NormalPACKT"/>
    <w:link w:val="Heading4Char"/>
    <w:qFormat/>
    <w:rsid w:val="007310D5"/>
    <w:pPr>
      <w:spacing w:before="160"/>
      <w:outlineLvl w:val="3"/>
    </w:pPr>
    <w:rPr>
      <w:rFonts w:ascii="Arial" w:hAnsi="Arial" w:cs="Arial"/>
      <w:b/>
      <w:iCs/>
      <w:color w:val="33CCCC"/>
      <w:sz w:val="24"/>
      <w:szCs w:val="28"/>
      <w:lang w:val="en-GB"/>
    </w:rPr>
  </w:style>
  <w:style w:type="paragraph" w:styleId="Heading5">
    <w:name w:val="heading 5"/>
    <w:aliases w:val="Heading 5 [PACKT]"/>
    <w:next w:val="NormalPACKT"/>
    <w:qFormat/>
    <w:rsid w:val="00D920A7"/>
    <w:pPr>
      <w:spacing w:before="80"/>
      <w:outlineLvl w:val="4"/>
    </w:pPr>
    <w:rPr>
      <w:rFonts w:ascii="Arial" w:hAnsi="Arial" w:cs="Arial"/>
      <w:b/>
      <w:color w:val="000000"/>
      <w:sz w:val="22"/>
      <w:szCs w:val="26"/>
      <w:lang w:val="en-GB"/>
    </w:rPr>
  </w:style>
  <w:style w:type="paragraph" w:styleId="Heading6">
    <w:name w:val="heading 6"/>
    <w:basedOn w:val="Heading2"/>
    <w:next w:val="NormalPACKT"/>
    <w:qFormat/>
    <w:rsid w:val="00540FDD"/>
    <w:pPr>
      <w:spacing w:before="400"/>
      <w:outlineLvl w:val="5"/>
    </w:pPr>
    <w:rPr>
      <w:b w:val="0"/>
      <w:bCs w:val="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PACKT">
    <w:name w:val="Quote [PACKT]"/>
    <w:basedOn w:val="NormalPACKT"/>
    <w:rsid w:val="00C2075C"/>
    <w:pPr>
      <w:spacing w:before="180" w:after="180"/>
      <w:ind w:left="432" w:right="432"/>
    </w:pPr>
  </w:style>
  <w:style w:type="paragraph" w:customStyle="1" w:styleId="ChapterTitlePACKT">
    <w:name w:val="Chapter Title [PACKT]"/>
    <w:next w:val="NormalPACKT"/>
    <w:rsid w:val="00124945"/>
    <w:pPr>
      <w:spacing w:after="840"/>
      <w:jc w:val="right"/>
    </w:pPr>
    <w:rPr>
      <w:rFonts w:ascii="Arial" w:hAnsi="Arial" w:cs="Arial"/>
      <w:bCs/>
      <w:color w:val="000000"/>
      <w:kern w:val="32"/>
      <w:sz w:val="56"/>
      <w:szCs w:val="32"/>
      <w:lang w:val="en-GB"/>
    </w:rPr>
  </w:style>
  <w:style w:type="paragraph" w:customStyle="1" w:styleId="CodePACKT">
    <w:name w:val="Code [PACKT]"/>
    <w:basedOn w:val="NormalPACKT"/>
    <w:rsid w:val="003825BD"/>
    <w:pPr>
      <w:pBdr>
        <w:left w:val="single" w:sz="4" w:space="4" w:color="auto"/>
      </w:pBdr>
      <w:spacing w:after="0"/>
      <w:ind w:left="360"/>
    </w:pPr>
    <w:rPr>
      <w:rFonts w:ascii="Lucida Console" w:hAnsi="Lucida Console"/>
      <w:sz w:val="20"/>
      <w:lang w:eastAsia="ar-SA"/>
    </w:rPr>
  </w:style>
  <w:style w:type="paragraph" w:customStyle="1" w:styleId="BulletPACKT">
    <w:name w:val="Bullet [PACKT]"/>
    <w:basedOn w:val="NormalPACKT"/>
    <w:rsid w:val="00741778"/>
    <w:pPr>
      <w:numPr>
        <w:numId w:val="22"/>
      </w:numPr>
      <w:tabs>
        <w:tab w:val="left" w:pos="360"/>
      </w:tabs>
      <w:suppressAutoHyphens/>
      <w:spacing w:after="60"/>
      <w:ind w:right="360"/>
    </w:pPr>
    <w:rPr>
      <w:color w:val="800080"/>
    </w:rPr>
  </w:style>
  <w:style w:type="paragraph" w:customStyle="1" w:styleId="InformationBoxPACKT">
    <w:name w:val="Information Box [PACKT]"/>
    <w:basedOn w:val="NormalPACKT"/>
    <w:next w:val="NormalPACKT"/>
    <w:link w:val="InformationBoxPACKTChar"/>
    <w:rsid w:val="005413B0"/>
    <w:pPr>
      <w:pBdr>
        <w:top w:val="single" w:sz="6" w:space="6" w:color="000000"/>
        <w:left w:val="single" w:sz="6" w:space="6" w:color="000000"/>
        <w:bottom w:val="single" w:sz="6" w:space="9" w:color="000000"/>
        <w:right w:val="single" w:sz="6" w:space="6" w:color="000000"/>
      </w:pBdr>
      <w:shd w:val="clear" w:color="auto" w:fill="FFFFFF"/>
      <w:suppressAutoHyphens/>
      <w:spacing w:before="180" w:after="180"/>
      <w:ind w:left="360" w:right="360"/>
    </w:pPr>
  </w:style>
  <w:style w:type="paragraph" w:customStyle="1" w:styleId="NumberedBulletPACKT">
    <w:name w:val="Numbered Bullet [PACKT]"/>
    <w:basedOn w:val="BulletPACKT"/>
    <w:rsid w:val="00070532"/>
    <w:pPr>
      <w:numPr>
        <w:numId w:val="0"/>
      </w:numPr>
      <w:tabs>
        <w:tab w:val="num" w:pos="360"/>
      </w:tabs>
      <w:ind w:left="720" w:hanging="360"/>
    </w:pPr>
    <w:rPr>
      <w:color w:val="666699"/>
    </w:rPr>
  </w:style>
  <w:style w:type="paragraph" w:customStyle="1" w:styleId="TableColumnHeadingPACKT">
    <w:name w:val="Table Column Heading [PACKT]"/>
    <w:basedOn w:val="NormalPACKT"/>
    <w:rsid w:val="00B858D2"/>
    <w:pPr>
      <w:spacing w:before="60" w:after="60"/>
    </w:pPr>
    <w:rPr>
      <w:rFonts w:ascii="Arial" w:hAnsi="Arial" w:cs="Arial"/>
      <w:b/>
      <w:bCs/>
      <w:sz w:val="20"/>
    </w:rPr>
  </w:style>
  <w:style w:type="character" w:customStyle="1" w:styleId="CodeInTextPACKT">
    <w:name w:val="Code In Text [PACKT]"/>
    <w:basedOn w:val="DefaultParagraphFont"/>
    <w:rsid w:val="00A758DE"/>
    <w:rPr>
      <w:rFonts w:ascii="Lucida Console" w:hAnsi="Lucida Console"/>
      <w:color w:val="FF0000"/>
      <w:sz w:val="18"/>
    </w:rPr>
  </w:style>
  <w:style w:type="character" w:customStyle="1" w:styleId="ScreenTextPACKT">
    <w:name w:val="Screen Text [PACKT]"/>
    <w:basedOn w:val="DefaultParagraphFont"/>
    <w:rsid w:val="002660AF"/>
    <w:rPr>
      <w:rFonts w:ascii="Arial" w:hAnsi="Arial"/>
      <w:color w:val="008000"/>
      <w:sz w:val="20"/>
    </w:rPr>
  </w:style>
  <w:style w:type="paragraph" w:customStyle="1" w:styleId="CodeEndPACKT">
    <w:name w:val="Code End [PACKT]"/>
    <w:basedOn w:val="CodePACKT"/>
    <w:next w:val="NormalPACKT"/>
    <w:semiHidden/>
    <w:rsid w:val="00877749"/>
    <w:pPr>
      <w:spacing w:after="120"/>
    </w:pPr>
  </w:style>
  <w:style w:type="paragraph" w:customStyle="1" w:styleId="TableContentPACKT">
    <w:name w:val="Table Content [PACKT]"/>
    <w:basedOn w:val="TableColumnHeadingPACKT"/>
    <w:rsid w:val="00B858D2"/>
    <w:rPr>
      <w:b w:val="0"/>
    </w:rPr>
  </w:style>
  <w:style w:type="character" w:styleId="PageNumber">
    <w:name w:val="page number"/>
    <w:aliases w:val="[PACKT]"/>
    <w:basedOn w:val="DefaultParagraphFont"/>
    <w:semiHidden/>
    <w:rsid w:val="005A0E65"/>
    <w:rPr>
      <w:rFonts w:ascii="Arial" w:hAnsi="Arial"/>
      <w:b/>
      <w:color w:val="000000"/>
      <w:sz w:val="16"/>
    </w:rPr>
  </w:style>
  <w:style w:type="character" w:customStyle="1" w:styleId="HeaderFooterPACKT">
    <w:name w:val="Header/Footer [PACKT]"/>
    <w:basedOn w:val="DefaultParagraphFont"/>
    <w:semiHidden/>
    <w:rsid w:val="005A0E65"/>
    <w:rPr>
      <w:rFonts w:ascii="Arial" w:hAnsi="Arial"/>
      <w:color w:val="000000"/>
      <w:sz w:val="16"/>
    </w:rPr>
  </w:style>
  <w:style w:type="paragraph" w:styleId="TOC1">
    <w:name w:val="toc 1"/>
    <w:basedOn w:val="Normal"/>
    <w:next w:val="Normal"/>
    <w:autoRedefine/>
    <w:semiHidden/>
    <w:rsid w:val="004675FD"/>
    <w:pPr>
      <w:tabs>
        <w:tab w:val="right" w:pos="7906"/>
      </w:tabs>
    </w:pPr>
    <w:rPr>
      <w:rFonts w:ascii="Arial" w:hAnsi="Arial"/>
      <w:b/>
      <w:color w:val="000000"/>
      <w:sz w:val="24"/>
      <w:u w:val="single"/>
    </w:rPr>
  </w:style>
  <w:style w:type="paragraph" w:styleId="TOC2">
    <w:name w:val="toc 2"/>
    <w:basedOn w:val="Normal"/>
    <w:next w:val="Normal"/>
    <w:autoRedefine/>
    <w:semiHidden/>
    <w:rsid w:val="00BA6F99"/>
    <w:pPr>
      <w:tabs>
        <w:tab w:val="right" w:pos="7906"/>
      </w:tabs>
      <w:spacing w:before="20" w:after="60"/>
      <w:ind w:left="202"/>
    </w:pPr>
    <w:rPr>
      <w:rFonts w:ascii="Arial" w:hAnsi="Arial"/>
      <w:b/>
      <w:color w:val="000000"/>
    </w:rPr>
  </w:style>
  <w:style w:type="paragraph" w:styleId="TOC3">
    <w:name w:val="toc 3"/>
    <w:basedOn w:val="Normal"/>
    <w:next w:val="Normal"/>
    <w:autoRedefine/>
    <w:semiHidden/>
    <w:rsid w:val="00BA6F99"/>
    <w:pPr>
      <w:tabs>
        <w:tab w:val="right" w:pos="7906"/>
      </w:tabs>
      <w:spacing w:before="40" w:after="20"/>
      <w:ind w:left="403"/>
    </w:pPr>
    <w:rPr>
      <w:rFonts w:ascii="Arial" w:hAnsi="Arial"/>
      <w:color w:val="000000"/>
    </w:rPr>
  </w:style>
  <w:style w:type="paragraph" w:customStyle="1" w:styleId="CommandLinePACKT">
    <w:name w:val="Command Line [PACKT]"/>
    <w:basedOn w:val="CodePACKT"/>
    <w:rsid w:val="00AF2134"/>
    <w:pPr>
      <w:ind w:left="0"/>
    </w:pPr>
    <w:rPr>
      <w:b/>
    </w:rPr>
  </w:style>
  <w:style w:type="paragraph" w:customStyle="1" w:styleId="CodeHighlightedPACKT">
    <w:name w:val="Code Highlighted [PACKT]"/>
    <w:basedOn w:val="CodePACKT"/>
    <w:rsid w:val="007310D5"/>
    <w:pPr>
      <w:shd w:val="clear" w:color="auto" w:fill="99CCFF"/>
    </w:pPr>
    <w:rPr>
      <w:b/>
      <w:szCs w:val="16"/>
    </w:rPr>
  </w:style>
  <w:style w:type="paragraph" w:customStyle="1" w:styleId="ChapterNumberPACKT">
    <w:name w:val="Chapter Number [PACKT]"/>
    <w:next w:val="ChapterTitlePACKT"/>
    <w:rsid w:val="005A21A1"/>
    <w:pPr>
      <w:jc w:val="right"/>
    </w:pPr>
    <w:rPr>
      <w:rFonts w:ascii="Arial" w:hAnsi="Arial" w:cs="Arial"/>
      <w:b/>
      <w:bCs/>
      <w:color w:val="000000"/>
      <w:kern w:val="32"/>
      <w:sz w:val="120"/>
      <w:szCs w:val="32"/>
      <w:lang w:val="en-GB"/>
    </w:rPr>
  </w:style>
  <w:style w:type="paragraph" w:customStyle="1" w:styleId="NormalPACKT">
    <w:name w:val="Normal [PACKT]"/>
    <w:link w:val="NormalPACKTChar"/>
    <w:rsid w:val="00A758DE"/>
    <w:pPr>
      <w:spacing w:after="120"/>
    </w:pPr>
    <w:rPr>
      <w:sz w:val="22"/>
      <w:szCs w:val="24"/>
    </w:rPr>
  </w:style>
  <w:style w:type="character" w:customStyle="1" w:styleId="KeyWordPACKT">
    <w:name w:val="Key Word [PACKT]"/>
    <w:basedOn w:val="DefaultParagraphFont"/>
    <w:rsid w:val="007310D5"/>
    <w:rPr>
      <w:b/>
      <w:color w:val="000080"/>
    </w:rPr>
  </w:style>
  <w:style w:type="character" w:customStyle="1" w:styleId="KeyPACKT">
    <w:name w:val="Key [PACKT]"/>
    <w:basedOn w:val="DefaultParagraphFont"/>
    <w:rsid w:val="007310D5"/>
    <w:rPr>
      <w:i/>
      <w:color w:val="800080"/>
    </w:rPr>
  </w:style>
  <w:style w:type="paragraph" w:customStyle="1" w:styleId="LayoutInformationPACKT">
    <w:name w:val="Layout Information [PACKT]"/>
    <w:basedOn w:val="NormalPACKT"/>
    <w:next w:val="NormalPACKT"/>
    <w:rsid w:val="00DA276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00"/>
      <w:jc w:val="center"/>
    </w:pPr>
    <w:rPr>
      <w:rFonts w:ascii="Arial" w:hAnsi="Arial"/>
      <w:b/>
      <w:shadow/>
      <w:color w:val="FF0000"/>
      <w:sz w:val="28"/>
      <w:szCs w:val="28"/>
    </w:rPr>
  </w:style>
  <w:style w:type="paragraph" w:customStyle="1" w:styleId="InternalNotePACKT">
    <w:name w:val="Internal Note [PACKT]"/>
    <w:basedOn w:val="NormalPACKT"/>
    <w:semiHidden/>
    <w:rsid w:val="00973024"/>
    <w:rPr>
      <w:rFonts w:ascii="Arial" w:hAnsi="Arial"/>
      <w:b/>
      <w:shadow/>
      <w:color w:val="0000FF"/>
      <w:sz w:val="24"/>
    </w:rPr>
  </w:style>
  <w:style w:type="paragraph" w:customStyle="1" w:styleId="BulletEndPACKT">
    <w:name w:val="Bullet End [PACKT]"/>
    <w:basedOn w:val="BulletPACKT"/>
    <w:next w:val="NormalPACKT"/>
    <w:semiHidden/>
    <w:rsid w:val="00AF2134"/>
    <w:pPr>
      <w:spacing w:after="120"/>
    </w:pPr>
  </w:style>
  <w:style w:type="character" w:customStyle="1" w:styleId="URLPACKT">
    <w:name w:val="URL [PACKT]"/>
    <w:basedOn w:val="CodeInTextPACKT"/>
    <w:rsid w:val="00CB0D85"/>
  </w:style>
  <w:style w:type="paragraph" w:styleId="DocumentMap">
    <w:name w:val="Document Map"/>
    <w:basedOn w:val="Normal"/>
    <w:semiHidden/>
    <w:rsid w:val="000E2B17"/>
    <w:pPr>
      <w:shd w:val="clear" w:color="auto" w:fill="000080"/>
    </w:pPr>
    <w:rPr>
      <w:rFonts w:ascii="Tahoma" w:hAnsi="Tahoma" w:cs="Tahoma"/>
    </w:rPr>
  </w:style>
  <w:style w:type="character" w:customStyle="1" w:styleId="ItalicsPACKT">
    <w:name w:val="Italics [PACKT]"/>
    <w:basedOn w:val="DefaultParagraphFont"/>
    <w:rsid w:val="008E3891"/>
    <w:rPr>
      <w:i/>
    </w:rPr>
  </w:style>
  <w:style w:type="paragraph" w:customStyle="1" w:styleId="FigurePACKT">
    <w:name w:val="Figure [PACKT]"/>
    <w:link w:val="FigurePACKTChar"/>
    <w:semiHidden/>
    <w:rsid w:val="00DE3D39"/>
    <w:pPr>
      <w:spacing w:before="240" w:after="240"/>
      <w:jc w:val="center"/>
    </w:pPr>
    <w:rPr>
      <w:rFonts w:ascii="Tahoma" w:hAnsi="Tahoma" w:cs="Tahoma"/>
      <w:sz w:val="16"/>
      <w:szCs w:val="16"/>
      <w:lang w:val="en-GB"/>
    </w:rPr>
  </w:style>
  <w:style w:type="paragraph" w:customStyle="1" w:styleId="NumberedBulletEndPACKT">
    <w:name w:val="Numbered Bullet End [PACKT]"/>
    <w:basedOn w:val="NumberedBulletPACKT"/>
    <w:next w:val="NormalPACKT"/>
    <w:semiHidden/>
    <w:rsid w:val="0089388A"/>
    <w:pPr>
      <w:spacing w:after="120"/>
    </w:pPr>
  </w:style>
  <w:style w:type="paragraph" w:customStyle="1" w:styleId="CodeHighlightedEndPACKT">
    <w:name w:val="Code Highlighted End [PACKT]"/>
    <w:basedOn w:val="CodeHighlightedPACKT"/>
    <w:next w:val="NormalPACKT"/>
    <w:semiHidden/>
    <w:rsid w:val="00FB7491"/>
    <w:pPr>
      <w:spacing w:after="120"/>
    </w:pPr>
    <w:rPr>
      <w:bCs/>
      <w:szCs w:val="20"/>
    </w:rPr>
  </w:style>
  <w:style w:type="table" w:styleId="TableGrid">
    <w:name w:val="Table Grid"/>
    <w:basedOn w:val="TableNormal"/>
    <w:rsid w:val="0005202A"/>
    <w:pPr>
      <w:suppressAutoHyphens/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withoutBulletPACKT">
    <w:name w:val="Bullet without Bullet [PACKT]"/>
    <w:basedOn w:val="Normal"/>
    <w:rsid w:val="00070532"/>
    <w:pPr>
      <w:suppressAutoHyphens w:val="0"/>
      <w:ind w:left="708"/>
    </w:pPr>
    <w:rPr>
      <w:color w:val="800080"/>
      <w:szCs w:val="20"/>
    </w:rPr>
  </w:style>
  <w:style w:type="paragraph" w:styleId="Index1">
    <w:name w:val="index 1"/>
    <w:basedOn w:val="Normal"/>
    <w:next w:val="Normal"/>
    <w:semiHidden/>
    <w:rsid w:val="00533818"/>
    <w:pPr>
      <w:spacing w:after="0"/>
      <w:ind w:left="216" w:hanging="216"/>
    </w:pPr>
    <w:rPr>
      <w:sz w:val="18"/>
    </w:rPr>
  </w:style>
  <w:style w:type="paragraph" w:styleId="IndexHeading">
    <w:name w:val="index heading"/>
    <w:basedOn w:val="Normal"/>
    <w:next w:val="Index1"/>
    <w:autoRedefine/>
    <w:semiHidden/>
    <w:rsid w:val="0005316C"/>
    <w:pPr>
      <w:spacing w:before="240"/>
      <w:jc w:val="center"/>
    </w:pPr>
    <w:rPr>
      <w:b/>
      <w:bCs/>
      <w:sz w:val="28"/>
      <w:szCs w:val="26"/>
    </w:rPr>
  </w:style>
  <w:style w:type="paragraph" w:customStyle="1" w:styleId="BulletwithinbulletPACKT">
    <w:name w:val="Bullet within bullet [PACKT]"/>
    <w:basedOn w:val="BulletPACKT"/>
    <w:rsid w:val="00070532"/>
    <w:pPr>
      <w:numPr>
        <w:numId w:val="23"/>
      </w:numPr>
      <w:spacing w:after="20"/>
      <w:ind w:right="720"/>
    </w:pPr>
  </w:style>
  <w:style w:type="paragraph" w:customStyle="1" w:styleId="BulletwithinbulletendPACKT">
    <w:name w:val="Bullet within bullet end [PACKT]"/>
    <w:basedOn w:val="BulletwithinbulletPACKT"/>
    <w:semiHidden/>
    <w:rsid w:val="00070532"/>
    <w:pPr>
      <w:numPr>
        <w:numId w:val="27"/>
      </w:numPr>
      <w:tabs>
        <w:tab w:val="clear" w:pos="360"/>
      </w:tabs>
      <w:spacing w:after="60"/>
      <w:ind w:left="1440"/>
    </w:pPr>
  </w:style>
  <w:style w:type="paragraph" w:customStyle="1" w:styleId="CodelistingPACKT">
    <w:name w:val="Code listing [PACKT]"/>
    <w:basedOn w:val="Heading5"/>
    <w:rsid w:val="008A1CCD"/>
    <w:pPr>
      <w:spacing w:before="60" w:after="60"/>
    </w:pPr>
  </w:style>
  <w:style w:type="paragraph" w:customStyle="1" w:styleId="TipPACKT">
    <w:name w:val="Tip [PACKT]"/>
    <w:basedOn w:val="InformationBoxPACKT"/>
    <w:next w:val="NormalPACKT"/>
    <w:rsid w:val="003A0009"/>
    <w:pPr>
      <w:pBdr>
        <w:top w:val="none" w:sz="0" w:space="0" w:color="auto"/>
        <w:left w:val="none" w:sz="0" w:space="0" w:color="auto"/>
        <w:bottom w:val="double" w:sz="4" w:space="8" w:color="auto"/>
        <w:right w:val="none" w:sz="0" w:space="0" w:color="auto"/>
      </w:pBdr>
      <w:shd w:val="clear" w:color="auto" w:fill="auto"/>
    </w:pPr>
  </w:style>
  <w:style w:type="paragraph" w:customStyle="1" w:styleId="TipHeadingPACKT">
    <w:name w:val="Tip Heading [PACKT]"/>
    <w:basedOn w:val="Normal"/>
    <w:next w:val="TipPACKT"/>
    <w:rsid w:val="003A0009"/>
    <w:pPr>
      <w:pBdr>
        <w:top w:val="double" w:sz="4" w:space="6" w:color="auto"/>
      </w:pBdr>
      <w:spacing w:before="180" w:after="180"/>
      <w:ind w:left="360" w:right="360"/>
    </w:pPr>
    <w:rPr>
      <w:b/>
    </w:rPr>
  </w:style>
  <w:style w:type="paragraph" w:customStyle="1" w:styleId="TipwithoutheadingPACKT">
    <w:name w:val="Tip without heading [PACKT]"/>
    <w:basedOn w:val="TipPACKT"/>
    <w:rsid w:val="003A0009"/>
    <w:pPr>
      <w:pBdr>
        <w:top w:val="double" w:sz="4" w:space="8" w:color="auto"/>
      </w:pBdr>
    </w:pPr>
    <w:rPr>
      <w:szCs w:val="20"/>
    </w:rPr>
  </w:style>
  <w:style w:type="character" w:customStyle="1" w:styleId="FigurePACKTChar">
    <w:name w:val="Figure [PACKT] Char"/>
    <w:basedOn w:val="DefaultParagraphFont"/>
    <w:link w:val="FigurePACKT"/>
    <w:rsid w:val="0027203C"/>
    <w:rPr>
      <w:rFonts w:ascii="Tahoma" w:hAnsi="Tahoma" w:cs="Tahoma"/>
      <w:sz w:val="16"/>
      <w:szCs w:val="16"/>
      <w:lang w:val="en-GB" w:eastAsia="en-US" w:bidi="ar-SA"/>
    </w:rPr>
  </w:style>
  <w:style w:type="paragraph" w:styleId="NormalWeb">
    <w:name w:val="Normal (Web)"/>
    <w:basedOn w:val="Normal"/>
    <w:uiPriority w:val="99"/>
    <w:unhideWhenUsed/>
    <w:rsid w:val="00C34877"/>
    <w:pPr>
      <w:suppressAutoHyphens w:val="0"/>
      <w:spacing w:before="100" w:beforeAutospacing="1" w:after="100" w:afterAutospacing="1"/>
    </w:pPr>
    <w:rPr>
      <w:sz w:val="24"/>
    </w:rPr>
  </w:style>
  <w:style w:type="character" w:customStyle="1" w:styleId="BoldPACKT">
    <w:name w:val="Bold [PACKT]"/>
    <w:basedOn w:val="DefaultParagraphFont"/>
    <w:rsid w:val="007310D5"/>
    <w:rPr>
      <w:b/>
    </w:rPr>
  </w:style>
  <w:style w:type="character" w:customStyle="1" w:styleId="NormalPACKTChar">
    <w:name w:val="Normal [PACKT] Char"/>
    <w:basedOn w:val="DefaultParagraphFont"/>
    <w:link w:val="NormalPACKT"/>
    <w:rsid w:val="001A536D"/>
    <w:rPr>
      <w:sz w:val="22"/>
      <w:szCs w:val="24"/>
      <w:lang w:val="en-US" w:eastAsia="en-US" w:bidi="ar-SA"/>
    </w:rPr>
  </w:style>
  <w:style w:type="character" w:customStyle="1" w:styleId="InformationBoxPACKTChar">
    <w:name w:val="Information Box [PACKT] Char"/>
    <w:basedOn w:val="NormalPACKTChar"/>
    <w:link w:val="InformationBoxPACKT"/>
    <w:rsid w:val="001A536D"/>
  </w:style>
  <w:style w:type="character" w:customStyle="1" w:styleId="Heading3Char">
    <w:name w:val="Heading 3 Char"/>
    <w:aliases w:val="Heading 3 [PACKT] Char"/>
    <w:basedOn w:val="DefaultParagraphFont"/>
    <w:link w:val="Heading3"/>
    <w:rsid w:val="00E223A6"/>
    <w:rPr>
      <w:rFonts w:ascii="Arial" w:hAnsi="Arial" w:cs="Arial"/>
      <w:b/>
      <w:iCs/>
      <w:color w:val="3366FF"/>
      <w:sz w:val="26"/>
      <w:szCs w:val="26"/>
      <w:lang w:val="en-GB" w:eastAsia="en-US" w:bidi="ar-SA"/>
    </w:rPr>
  </w:style>
  <w:style w:type="character" w:customStyle="1" w:styleId="Heading4Char">
    <w:name w:val="Heading 4 Char"/>
    <w:aliases w:val="Heading 4 [PACKT] Char"/>
    <w:basedOn w:val="DefaultParagraphFont"/>
    <w:link w:val="Heading4"/>
    <w:rsid w:val="00E223A6"/>
    <w:rPr>
      <w:rFonts w:ascii="Arial" w:hAnsi="Arial" w:cs="Arial"/>
      <w:b/>
      <w:iCs/>
      <w:color w:val="33CCCC"/>
      <w:sz w:val="24"/>
      <w:szCs w:val="28"/>
      <w:lang w:val="en-GB" w:eastAsia="en-US" w:bidi="ar-SA"/>
    </w:rPr>
  </w:style>
  <w:style w:type="character" w:styleId="Hyperlink">
    <w:name w:val="Hyperlink"/>
    <w:basedOn w:val="DefaultParagraphFont"/>
    <w:uiPriority w:val="99"/>
    <w:unhideWhenUsed/>
    <w:rsid w:val="00C34877"/>
    <w:rPr>
      <w:color w:val="0000FF"/>
      <w:u w:val="single"/>
    </w:rPr>
  </w:style>
  <w:style w:type="character" w:styleId="CommentReference">
    <w:name w:val="annotation reference"/>
    <w:basedOn w:val="DefaultParagraphFont"/>
    <w:rsid w:val="0021554D"/>
    <w:rPr>
      <w:sz w:val="16"/>
      <w:szCs w:val="16"/>
    </w:rPr>
  </w:style>
  <w:style w:type="paragraph" w:styleId="CommentText">
    <w:name w:val="annotation text"/>
    <w:basedOn w:val="Normal"/>
    <w:link w:val="CommentTextChar"/>
    <w:rsid w:val="002155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1554D"/>
  </w:style>
  <w:style w:type="paragraph" w:styleId="CommentSubject">
    <w:name w:val="annotation subject"/>
    <w:basedOn w:val="CommentText"/>
    <w:next w:val="CommentText"/>
    <w:link w:val="CommentSubjectChar"/>
    <w:rsid w:val="002155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1554D"/>
    <w:rPr>
      <w:b/>
      <w:bCs/>
    </w:rPr>
  </w:style>
  <w:style w:type="paragraph" w:styleId="BalloonText">
    <w:name w:val="Balloon Text"/>
    <w:basedOn w:val="Normal"/>
    <w:link w:val="BalloonTextChar"/>
    <w:rsid w:val="0021554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55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3643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091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  <w:div w:id="18092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8757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19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291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PACKT Template</vt:lpstr>
    </vt:vector>
  </TitlesOfParts>
  <Company>Packt Publishing</Company>
  <LinksUpToDate>false</LinksUpToDate>
  <CharactersWithSpaces>3231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PACKT Template</dc:title>
  <dc:creator>Douglas Paterson</dc:creator>
  <cp:lastModifiedBy>olly connelly</cp:lastModifiedBy>
  <cp:revision>5</cp:revision>
  <cp:lastPrinted>2004-01-27T14:10:00Z</cp:lastPrinted>
  <dcterms:created xsi:type="dcterms:W3CDTF">2011-04-29T09:53:00Z</dcterms:created>
  <dcterms:modified xsi:type="dcterms:W3CDTF">2011-04-30T20:22:00Z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cktTemplateVersion">
    <vt:lpwstr>05</vt:lpwstr>
  </property>
</Properties>
</file>